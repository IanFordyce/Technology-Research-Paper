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0491D" w14:textId="4A6CC878" w:rsidR="000A3B9F" w:rsidRDefault="000A3B9F"/>
    <w:p w14:paraId="4A537617" w14:textId="30647008" w:rsidR="00B15DE1" w:rsidRDefault="00182252">
      <w:r>
        <w:t xml:space="preserve">RUNNING </w:t>
      </w:r>
      <w:r w:rsidR="00404A18">
        <w:t>HEADER: HAWK EYE SYSTEM</w:t>
      </w:r>
    </w:p>
    <w:p w14:paraId="5ED972BD" w14:textId="5713B2F9" w:rsidR="00B15DE1" w:rsidRDefault="00B15DE1"/>
    <w:p w14:paraId="29C5CD08" w14:textId="245765D4" w:rsidR="00B15DE1" w:rsidRDefault="00B15DE1"/>
    <w:p w14:paraId="47EA3927" w14:textId="7F9F5D6A" w:rsidR="00B15DE1" w:rsidRDefault="00B15DE1"/>
    <w:p w14:paraId="1FCF99F4" w14:textId="7A51F596" w:rsidR="00B15DE1" w:rsidRDefault="00B15DE1"/>
    <w:p w14:paraId="3547746D" w14:textId="114A5A09" w:rsidR="00B15DE1" w:rsidRPr="00B15DE1" w:rsidRDefault="00B15DE1">
      <w:pPr>
        <w:rPr>
          <w:rFonts w:ascii="Times New Roman" w:hAnsi="Times New Roman" w:cs="Times New Roman"/>
          <w:sz w:val="24"/>
          <w:szCs w:val="24"/>
        </w:rPr>
      </w:pPr>
    </w:p>
    <w:p w14:paraId="56AAA9A1" w14:textId="77777777" w:rsidR="00473695" w:rsidRDefault="00B15DE1">
      <w:pPr>
        <w:rPr>
          <w:rFonts w:ascii="Times New Roman" w:hAnsi="Times New Roman" w:cs="Times New Roman"/>
          <w:sz w:val="24"/>
          <w:szCs w:val="24"/>
        </w:rPr>
      </w:pPr>
      <w:r w:rsidRPr="00B15DE1">
        <w:rPr>
          <w:rFonts w:ascii="Times New Roman" w:hAnsi="Times New Roman" w:cs="Times New Roman"/>
          <w:sz w:val="24"/>
          <w:szCs w:val="24"/>
        </w:rPr>
        <w:t xml:space="preserve">   </w:t>
      </w:r>
      <w:r w:rsidRPr="00B15DE1">
        <w:rPr>
          <w:rFonts w:ascii="Times New Roman" w:hAnsi="Times New Roman" w:cs="Times New Roman"/>
          <w:sz w:val="24"/>
          <w:szCs w:val="24"/>
        </w:rPr>
        <w:tab/>
      </w:r>
      <w:r w:rsidRPr="00B15DE1">
        <w:rPr>
          <w:rFonts w:ascii="Times New Roman" w:hAnsi="Times New Roman" w:cs="Times New Roman"/>
          <w:sz w:val="24"/>
          <w:szCs w:val="24"/>
        </w:rPr>
        <w:tab/>
      </w:r>
    </w:p>
    <w:p w14:paraId="1805D891" w14:textId="77777777" w:rsidR="00473695" w:rsidRDefault="00473695">
      <w:pPr>
        <w:rPr>
          <w:rFonts w:ascii="Times New Roman" w:hAnsi="Times New Roman" w:cs="Times New Roman"/>
          <w:sz w:val="24"/>
          <w:szCs w:val="24"/>
        </w:rPr>
      </w:pPr>
    </w:p>
    <w:p w14:paraId="6AF9952E" w14:textId="77777777" w:rsidR="00473695" w:rsidRDefault="00473695">
      <w:pPr>
        <w:rPr>
          <w:rFonts w:ascii="Times New Roman" w:hAnsi="Times New Roman" w:cs="Times New Roman"/>
          <w:sz w:val="24"/>
          <w:szCs w:val="24"/>
        </w:rPr>
      </w:pPr>
    </w:p>
    <w:p w14:paraId="4C9E28C7" w14:textId="77777777" w:rsidR="00473695" w:rsidRDefault="00473695">
      <w:pPr>
        <w:rPr>
          <w:rFonts w:ascii="Times New Roman" w:hAnsi="Times New Roman" w:cs="Times New Roman"/>
          <w:sz w:val="24"/>
          <w:szCs w:val="24"/>
        </w:rPr>
      </w:pPr>
    </w:p>
    <w:p w14:paraId="6C6CB5FA" w14:textId="32385208" w:rsidR="00B15DE1" w:rsidRPr="00B15DE1" w:rsidRDefault="00B15DE1" w:rsidP="00473695">
      <w:pPr>
        <w:ind w:left="720" w:firstLine="720"/>
        <w:rPr>
          <w:rFonts w:ascii="Times New Roman" w:hAnsi="Times New Roman" w:cs="Times New Roman"/>
          <w:sz w:val="40"/>
          <w:szCs w:val="40"/>
        </w:rPr>
      </w:pPr>
      <w:r w:rsidRPr="00B15DE1">
        <w:rPr>
          <w:rFonts w:ascii="Times New Roman" w:hAnsi="Times New Roman" w:cs="Times New Roman"/>
          <w:sz w:val="40"/>
          <w:szCs w:val="40"/>
        </w:rPr>
        <w:t xml:space="preserve">Human Lineman </w:t>
      </w:r>
      <w:r w:rsidR="00F96F4B">
        <w:rPr>
          <w:rFonts w:ascii="Times New Roman" w:hAnsi="Times New Roman" w:cs="Times New Roman"/>
          <w:sz w:val="40"/>
          <w:szCs w:val="40"/>
        </w:rPr>
        <w:t>vs.</w:t>
      </w:r>
      <w:r w:rsidRPr="00B15DE1">
        <w:rPr>
          <w:rFonts w:ascii="Times New Roman" w:hAnsi="Times New Roman" w:cs="Times New Roman"/>
          <w:sz w:val="40"/>
          <w:szCs w:val="40"/>
        </w:rPr>
        <w:t xml:space="preserve"> </w:t>
      </w:r>
      <w:r w:rsidR="00F96F4B">
        <w:rPr>
          <w:rFonts w:ascii="Times New Roman" w:hAnsi="Times New Roman" w:cs="Times New Roman"/>
          <w:sz w:val="40"/>
          <w:szCs w:val="40"/>
        </w:rPr>
        <w:t xml:space="preserve">the </w:t>
      </w:r>
      <w:r w:rsidRPr="00B15DE1">
        <w:rPr>
          <w:rFonts w:ascii="Times New Roman" w:hAnsi="Times New Roman" w:cs="Times New Roman"/>
          <w:sz w:val="40"/>
          <w:szCs w:val="40"/>
        </w:rPr>
        <w:t>Hawk-</w:t>
      </w:r>
      <w:r w:rsidR="00F96F4B">
        <w:rPr>
          <w:rFonts w:ascii="Times New Roman" w:hAnsi="Times New Roman" w:cs="Times New Roman"/>
          <w:sz w:val="40"/>
          <w:szCs w:val="40"/>
        </w:rPr>
        <w:t>E</w:t>
      </w:r>
      <w:r w:rsidRPr="00B15DE1">
        <w:rPr>
          <w:rFonts w:ascii="Times New Roman" w:hAnsi="Times New Roman" w:cs="Times New Roman"/>
          <w:sz w:val="40"/>
          <w:szCs w:val="40"/>
        </w:rPr>
        <w:t xml:space="preserve">ye </w:t>
      </w:r>
      <w:r w:rsidR="00F96F4B">
        <w:rPr>
          <w:rFonts w:ascii="Times New Roman" w:hAnsi="Times New Roman" w:cs="Times New Roman"/>
          <w:sz w:val="40"/>
          <w:szCs w:val="40"/>
        </w:rPr>
        <w:t>S</w:t>
      </w:r>
      <w:r w:rsidRPr="00B15DE1">
        <w:rPr>
          <w:rFonts w:ascii="Times New Roman" w:hAnsi="Times New Roman" w:cs="Times New Roman"/>
          <w:sz w:val="40"/>
          <w:szCs w:val="40"/>
        </w:rPr>
        <w:t>ystem</w:t>
      </w:r>
    </w:p>
    <w:p w14:paraId="6C56B06B" w14:textId="67A0E97B" w:rsidR="00B15DE1" w:rsidRPr="00B15DE1" w:rsidRDefault="00B15DE1" w:rsidP="00B15DE1">
      <w:pPr>
        <w:ind w:left="2880"/>
        <w:rPr>
          <w:rFonts w:ascii="Times New Roman" w:hAnsi="Times New Roman" w:cs="Times New Roman"/>
          <w:sz w:val="24"/>
          <w:szCs w:val="24"/>
        </w:rPr>
      </w:pPr>
      <w:r w:rsidRPr="00B15DE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15DE1">
        <w:rPr>
          <w:rFonts w:ascii="Times New Roman" w:hAnsi="Times New Roman" w:cs="Times New Roman"/>
          <w:sz w:val="24"/>
          <w:szCs w:val="24"/>
        </w:rPr>
        <w:t xml:space="preserve">Ian Fordyce </w:t>
      </w:r>
    </w:p>
    <w:p w14:paraId="3CD2FB63" w14:textId="5EFA73C9" w:rsidR="00B15DE1" w:rsidRDefault="00B15DE1">
      <w:pPr>
        <w:rPr>
          <w:rFonts w:ascii="Times New Roman" w:hAnsi="Times New Roman" w:cs="Times New Roman"/>
          <w:sz w:val="24"/>
          <w:szCs w:val="24"/>
        </w:rPr>
      </w:pPr>
      <w:r w:rsidRPr="00B15DE1">
        <w:rPr>
          <w:rFonts w:ascii="Times New Roman" w:hAnsi="Times New Roman" w:cs="Times New Roman"/>
          <w:sz w:val="24"/>
          <w:szCs w:val="24"/>
        </w:rPr>
        <w:tab/>
      </w:r>
      <w:r w:rsidRPr="00B15DE1">
        <w:rPr>
          <w:rFonts w:ascii="Times New Roman" w:hAnsi="Times New Roman" w:cs="Times New Roman"/>
          <w:sz w:val="24"/>
          <w:szCs w:val="24"/>
        </w:rPr>
        <w:tab/>
      </w:r>
      <w:r w:rsidRPr="00B15DE1">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B15DE1">
        <w:rPr>
          <w:rFonts w:ascii="Times New Roman" w:hAnsi="Times New Roman" w:cs="Times New Roman"/>
          <w:sz w:val="24"/>
          <w:szCs w:val="24"/>
        </w:rPr>
        <w:t xml:space="preserve">  Deanna Gorden </w:t>
      </w:r>
    </w:p>
    <w:p w14:paraId="4938C8B3" w14:textId="01FE84C4" w:rsidR="00B15DE1" w:rsidRDefault="00B15DE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11/22/22 </w:t>
      </w:r>
    </w:p>
    <w:p w14:paraId="12DEAD49" w14:textId="77777777" w:rsidR="001A4337" w:rsidRDefault="001A4337">
      <w:pPr>
        <w:rPr>
          <w:rFonts w:ascii="Times New Roman" w:hAnsi="Times New Roman" w:cs="Times New Roman"/>
          <w:sz w:val="24"/>
          <w:szCs w:val="24"/>
        </w:rPr>
      </w:pPr>
    </w:p>
    <w:p w14:paraId="417292D0" w14:textId="77777777" w:rsidR="001A4337" w:rsidRDefault="001A4337">
      <w:pPr>
        <w:rPr>
          <w:rFonts w:ascii="Times New Roman" w:hAnsi="Times New Roman" w:cs="Times New Roman"/>
          <w:sz w:val="24"/>
          <w:szCs w:val="24"/>
        </w:rPr>
      </w:pPr>
    </w:p>
    <w:p w14:paraId="6A8B0918" w14:textId="77777777" w:rsidR="001A4337" w:rsidRDefault="001A4337">
      <w:pPr>
        <w:rPr>
          <w:rFonts w:ascii="Times New Roman" w:hAnsi="Times New Roman" w:cs="Times New Roman"/>
          <w:sz w:val="24"/>
          <w:szCs w:val="24"/>
        </w:rPr>
      </w:pPr>
    </w:p>
    <w:p w14:paraId="69C4A1D8" w14:textId="77777777" w:rsidR="001A4337" w:rsidRDefault="001A4337">
      <w:pPr>
        <w:rPr>
          <w:rFonts w:ascii="Times New Roman" w:hAnsi="Times New Roman" w:cs="Times New Roman"/>
          <w:sz w:val="24"/>
          <w:szCs w:val="24"/>
        </w:rPr>
      </w:pPr>
    </w:p>
    <w:p w14:paraId="0ADDF248" w14:textId="77777777" w:rsidR="001A4337" w:rsidRDefault="001A4337">
      <w:pPr>
        <w:rPr>
          <w:rFonts w:ascii="Times New Roman" w:hAnsi="Times New Roman" w:cs="Times New Roman"/>
          <w:sz w:val="24"/>
          <w:szCs w:val="24"/>
        </w:rPr>
      </w:pPr>
    </w:p>
    <w:p w14:paraId="6275F485" w14:textId="77777777" w:rsidR="001A4337" w:rsidRDefault="001A4337">
      <w:pPr>
        <w:rPr>
          <w:rFonts w:ascii="Times New Roman" w:hAnsi="Times New Roman" w:cs="Times New Roman"/>
          <w:sz w:val="24"/>
          <w:szCs w:val="24"/>
        </w:rPr>
      </w:pPr>
    </w:p>
    <w:p w14:paraId="4679E907" w14:textId="77777777" w:rsidR="001A4337" w:rsidRDefault="001A4337">
      <w:pPr>
        <w:rPr>
          <w:rFonts w:ascii="Times New Roman" w:hAnsi="Times New Roman" w:cs="Times New Roman"/>
          <w:sz w:val="24"/>
          <w:szCs w:val="24"/>
        </w:rPr>
      </w:pPr>
    </w:p>
    <w:p w14:paraId="2BB5CF89" w14:textId="77777777" w:rsidR="001A4337" w:rsidRDefault="001A4337">
      <w:pPr>
        <w:rPr>
          <w:rFonts w:ascii="Times New Roman" w:hAnsi="Times New Roman" w:cs="Times New Roman"/>
          <w:sz w:val="24"/>
          <w:szCs w:val="24"/>
        </w:rPr>
      </w:pPr>
    </w:p>
    <w:p w14:paraId="654E8C96" w14:textId="77777777" w:rsidR="001A4337" w:rsidRDefault="001A4337">
      <w:pPr>
        <w:rPr>
          <w:rFonts w:ascii="Times New Roman" w:hAnsi="Times New Roman" w:cs="Times New Roman"/>
          <w:sz w:val="24"/>
          <w:szCs w:val="24"/>
        </w:rPr>
      </w:pPr>
    </w:p>
    <w:p w14:paraId="3420DF83" w14:textId="77777777" w:rsidR="001A4337" w:rsidRDefault="001A4337">
      <w:pPr>
        <w:rPr>
          <w:rFonts w:ascii="Times New Roman" w:hAnsi="Times New Roman" w:cs="Times New Roman"/>
          <w:sz w:val="24"/>
          <w:szCs w:val="24"/>
        </w:rPr>
      </w:pPr>
    </w:p>
    <w:p w14:paraId="5CCEC5EC" w14:textId="77777777" w:rsidR="001A4337" w:rsidRDefault="001A4337">
      <w:pPr>
        <w:rPr>
          <w:rFonts w:ascii="Times New Roman" w:hAnsi="Times New Roman" w:cs="Times New Roman"/>
          <w:sz w:val="24"/>
          <w:szCs w:val="24"/>
        </w:rPr>
      </w:pPr>
    </w:p>
    <w:p w14:paraId="6EAE3676" w14:textId="77777777" w:rsidR="00893382" w:rsidRDefault="00893382" w:rsidP="00893382">
      <w:pPr>
        <w:shd w:val="clear" w:color="auto" w:fill="FFFFFF"/>
        <w:spacing w:after="0" w:line="480" w:lineRule="auto"/>
        <w:rPr>
          <w:rFonts w:ascii="Times New Roman" w:hAnsi="Times New Roman" w:cs="Times New Roman"/>
          <w:sz w:val="24"/>
          <w:szCs w:val="24"/>
        </w:rPr>
      </w:pPr>
    </w:p>
    <w:p w14:paraId="22B5B5B1" w14:textId="77777777" w:rsidR="0074766A" w:rsidRDefault="0074766A" w:rsidP="00393BBE">
      <w:pPr>
        <w:shd w:val="clear" w:color="auto" w:fill="FFFFFF"/>
        <w:spacing w:after="0" w:line="480" w:lineRule="auto"/>
        <w:ind w:left="3600"/>
        <w:rPr>
          <w:rFonts w:ascii="Times New Roman" w:eastAsia="Times New Roman" w:hAnsi="Times New Roman" w:cs="Times New Roman"/>
          <w:color w:val="000000"/>
          <w:sz w:val="24"/>
          <w:szCs w:val="24"/>
        </w:rPr>
      </w:pPr>
    </w:p>
    <w:p w14:paraId="7DBA89B7" w14:textId="5CF88407" w:rsidR="00E42F8F" w:rsidRDefault="00F27968" w:rsidP="00393BBE">
      <w:pPr>
        <w:shd w:val="clear" w:color="auto" w:fill="FFFFFF"/>
        <w:spacing w:after="0" w:line="480" w:lineRule="auto"/>
        <w:ind w:left="36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INDEX</w:t>
      </w:r>
    </w:p>
    <w:p w14:paraId="49F8932E" w14:textId="28BF890C" w:rsidR="00FA4246" w:rsidRDefault="00FA4246" w:rsidP="00FA4246">
      <w:pPr>
        <w:rPr>
          <w:rFonts w:ascii="Times New Roman" w:hAnsi="Times New Roman" w:cs="Times New Roman"/>
          <w:sz w:val="24"/>
          <w:szCs w:val="24"/>
        </w:rPr>
      </w:pPr>
      <w:r w:rsidRPr="003A7AC0">
        <w:rPr>
          <w:rFonts w:ascii="Times New Roman" w:hAnsi="Times New Roman" w:cs="Times New Roman"/>
          <w:b/>
          <w:bCs/>
          <w:sz w:val="24"/>
          <w:szCs w:val="24"/>
        </w:rPr>
        <w:t xml:space="preserve">Abstract </w:t>
      </w:r>
      <w:r>
        <w:rPr>
          <w:rFonts w:ascii="Times New Roman" w:hAnsi="Times New Roman" w:cs="Times New Roman"/>
          <w:sz w:val="24"/>
          <w:szCs w:val="24"/>
        </w:rPr>
        <w:t>P.</w:t>
      </w:r>
      <w:r w:rsidR="006E2B46">
        <w:rPr>
          <w:rFonts w:ascii="Times New Roman" w:hAnsi="Times New Roman" w:cs="Times New Roman"/>
          <w:sz w:val="24"/>
          <w:szCs w:val="24"/>
        </w:rPr>
        <w:t>3</w:t>
      </w:r>
    </w:p>
    <w:p w14:paraId="603333C9" w14:textId="77777777" w:rsidR="00FA4246" w:rsidRDefault="00FA4246" w:rsidP="00FA4246">
      <w:pPr>
        <w:rPr>
          <w:rFonts w:ascii="Times New Roman" w:hAnsi="Times New Roman" w:cs="Times New Roman"/>
          <w:sz w:val="24"/>
          <w:szCs w:val="24"/>
        </w:rPr>
      </w:pPr>
    </w:p>
    <w:p w14:paraId="27568B53" w14:textId="4734C982" w:rsidR="00FA4246" w:rsidRDefault="00FA4246" w:rsidP="00FA4246">
      <w:pPr>
        <w:rPr>
          <w:rFonts w:ascii="Times New Roman" w:eastAsia="Times New Roman" w:hAnsi="Times New Roman" w:cs="Times New Roman"/>
          <w:color w:val="000000"/>
          <w:sz w:val="24"/>
          <w:szCs w:val="24"/>
        </w:rPr>
      </w:pPr>
      <w:r w:rsidRPr="003A7AC0">
        <w:rPr>
          <w:rFonts w:ascii="Times New Roman" w:eastAsia="Times New Roman" w:hAnsi="Times New Roman" w:cs="Times New Roman"/>
          <w:b/>
          <w:bCs/>
          <w:color w:val="000000"/>
          <w:sz w:val="24"/>
          <w:szCs w:val="24"/>
        </w:rPr>
        <w:t>Literary Review</w:t>
      </w:r>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color w:val="000000"/>
          <w:sz w:val="24"/>
          <w:szCs w:val="24"/>
        </w:rPr>
        <w:t>P.</w:t>
      </w:r>
      <w:r w:rsidR="006E2B46">
        <w:rPr>
          <w:rFonts w:ascii="Times New Roman" w:eastAsia="Times New Roman" w:hAnsi="Times New Roman" w:cs="Times New Roman"/>
          <w:color w:val="000000"/>
          <w:sz w:val="24"/>
          <w:szCs w:val="24"/>
        </w:rPr>
        <w:t>3</w:t>
      </w:r>
    </w:p>
    <w:p w14:paraId="3E2BB8CF" w14:textId="1E77805C" w:rsidR="00FA4246" w:rsidRPr="00050964" w:rsidRDefault="00FA4246" w:rsidP="00FA4246">
      <w:pPr>
        <w:rPr>
          <w:rFonts w:ascii="Times New Roman" w:eastAsia="Times New Roman" w:hAnsi="Times New Roman" w:cs="Times New Roman"/>
          <w:color w:val="000000"/>
          <w:sz w:val="24"/>
          <w:szCs w:val="24"/>
        </w:rPr>
      </w:pPr>
      <w:r w:rsidRPr="00050964">
        <w:rPr>
          <w:rFonts w:ascii="Times New Roman" w:hAnsi="Times New Roman" w:cs="Times New Roman"/>
          <w:color w:val="000000"/>
          <w:sz w:val="24"/>
          <w:szCs w:val="24"/>
        </w:rPr>
        <w:t xml:space="preserve">(Collins.2008) </w:t>
      </w:r>
      <w:r w:rsidRPr="00050964">
        <w:rPr>
          <w:rFonts w:ascii="Times New Roman" w:eastAsia="Times New Roman" w:hAnsi="Times New Roman" w:cs="Times New Roman"/>
          <w:color w:val="000000"/>
          <w:sz w:val="24"/>
          <w:szCs w:val="24"/>
        </w:rPr>
        <w:t>P.</w:t>
      </w:r>
      <w:r w:rsidR="00AB7626">
        <w:rPr>
          <w:rFonts w:ascii="Times New Roman" w:eastAsia="Times New Roman" w:hAnsi="Times New Roman" w:cs="Times New Roman"/>
          <w:color w:val="000000"/>
          <w:sz w:val="24"/>
          <w:szCs w:val="24"/>
        </w:rPr>
        <w:t>4</w:t>
      </w:r>
    </w:p>
    <w:p w14:paraId="2E5DA5E2" w14:textId="65DD8AD6" w:rsidR="00FA4246" w:rsidRPr="00050964" w:rsidRDefault="00FA4246" w:rsidP="00FA4246">
      <w:pPr>
        <w:rPr>
          <w:rFonts w:ascii="Times New Roman" w:eastAsia="Times New Roman" w:hAnsi="Times New Roman" w:cs="Times New Roman"/>
          <w:color w:val="000000"/>
          <w:sz w:val="24"/>
          <w:szCs w:val="24"/>
        </w:rPr>
      </w:pPr>
      <w:r w:rsidRPr="00050964">
        <w:rPr>
          <w:rFonts w:ascii="Times New Roman" w:hAnsi="Times New Roman" w:cs="Times New Roman"/>
          <w:color w:val="333333"/>
          <w:sz w:val="24"/>
          <w:szCs w:val="24"/>
        </w:rPr>
        <w:t>(Crim,2013)</w:t>
      </w:r>
      <w:r w:rsidR="00F96F4B">
        <w:rPr>
          <w:rFonts w:ascii="Times New Roman" w:hAnsi="Times New Roman" w:cs="Times New Roman"/>
          <w:color w:val="333333"/>
          <w:sz w:val="24"/>
          <w:szCs w:val="24"/>
        </w:rPr>
        <w:t xml:space="preserve"> </w:t>
      </w:r>
      <w:r w:rsidRPr="00050964">
        <w:rPr>
          <w:rFonts w:ascii="Times New Roman" w:eastAsia="Times New Roman" w:hAnsi="Times New Roman" w:cs="Times New Roman"/>
          <w:color w:val="000000"/>
          <w:sz w:val="24"/>
          <w:szCs w:val="24"/>
        </w:rPr>
        <w:t>P.</w:t>
      </w:r>
      <w:r w:rsidR="00CD36E6">
        <w:rPr>
          <w:rFonts w:ascii="Times New Roman" w:eastAsia="Times New Roman" w:hAnsi="Times New Roman" w:cs="Times New Roman"/>
          <w:color w:val="000000"/>
          <w:sz w:val="24"/>
          <w:szCs w:val="24"/>
        </w:rPr>
        <w:t>5</w:t>
      </w:r>
    </w:p>
    <w:p w14:paraId="59B189EB" w14:textId="29880C7F" w:rsidR="00FA4246" w:rsidRPr="00050964" w:rsidRDefault="00FA4246" w:rsidP="00FA4246">
      <w:pPr>
        <w:rPr>
          <w:rFonts w:ascii="Times New Roman" w:eastAsia="Times New Roman" w:hAnsi="Times New Roman" w:cs="Times New Roman"/>
          <w:color w:val="000000"/>
          <w:sz w:val="24"/>
          <w:szCs w:val="24"/>
        </w:rPr>
      </w:pPr>
      <w:r w:rsidRPr="00050964">
        <w:rPr>
          <w:rFonts w:ascii="Times New Roman" w:hAnsi="Times New Roman" w:cs="Times New Roman"/>
          <w:color w:val="000000"/>
          <w:sz w:val="24"/>
          <w:szCs w:val="24"/>
        </w:rPr>
        <w:t xml:space="preserve">(Baodong,2014) </w:t>
      </w:r>
      <w:r w:rsidRPr="00050964">
        <w:rPr>
          <w:rFonts w:ascii="Times New Roman" w:eastAsia="Times New Roman" w:hAnsi="Times New Roman" w:cs="Times New Roman"/>
          <w:color w:val="000000"/>
          <w:sz w:val="24"/>
          <w:szCs w:val="24"/>
        </w:rPr>
        <w:t>P.</w:t>
      </w:r>
      <w:r w:rsidR="00CD36E6">
        <w:rPr>
          <w:rFonts w:ascii="Times New Roman" w:eastAsia="Times New Roman" w:hAnsi="Times New Roman" w:cs="Times New Roman"/>
          <w:color w:val="000000"/>
          <w:sz w:val="24"/>
          <w:szCs w:val="24"/>
        </w:rPr>
        <w:t>6</w:t>
      </w:r>
    </w:p>
    <w:p w14:paraId="0B04ECC4" w14:textId="36C2401B" w:rsidR="00FA4246" w:rsidRPr="00050964" w:rsidRDefault="00FA4246" w:rsidP="00FA4246">
      <w:pPr>
        <w:rPr>
          <w:rFonts w:ascii="Times New Roman" w:eastAsia="Times New Roman" w:hAnsi="Times New Roman" w:cs="Times New Roman"/>
          <w:color w:val="000000"/>
          <w:sz w:val="24"/>
          <w:szCs w:val="24"/>
        </w:rPr>
      </w:pPr>
      <w:r w:rsidRPr="00050964">
        <w:rPr>
          <w:rFonts w:ascii="Times New Roman" w:hAnsi="Times New Roman" w:cs="Times New Roman"/>
          <w:color w:val="000000"/>
          <w:sz w:val="24"/>
          <w:szCs w:val="24"/>
        </w:rPr>
        <w:t xml:space="preserve">(Rioult,2017) </w:t>
      </w:r>
      <w:r w:rsidRPr="00050964">
        <w:rPr>
          <w:rFonts w:ascii="Times New Roman" w:eastAsia="Times New Roman" w:hAnsi="Times New Roman" w:cs="Times New Roman"/>
          <w:color w:val="000000"/>
          <w:sz w:val="24"/>
          <w:szCs w:val="24"/>
        </w:rPr>
        <w:t>P.</w:t>
      </w:r>
      <w:r w:rsidR="006765C6">
        <w:rPr>
          <w:rFonts w:ascii="Times New Roman" w:eastAsia="Times New Roman" w:hAnsi="Times New Roman" w:cs="Times New Roman"/>
          <w:color w:val="000000"/>
          <w:sz w:val="24"/>
          <w:szCs w:val="24"/>
        </w:rPr>
        <w:t>6</w:t>
      </w:r>
    </w:p>
    <w:p w14:paraId="56FBE05C" w14:textId="354C92C4" w:rsidR="00FA4246" w:rsidRPr="00050964" w:rsidRDefault="00FA4246" w:rsidP="00FA4246">
      <w:pPr>
        <w:rPr>
          <w:rFonts w:ascii="Times New Roman" w:hAnsi="Times New Roman" w:cs="Times New Roman"/>
          <w:color w:val="333333"/>
          <w:sz w:val="24"/>
          <w:szCs w:val="24"/>
        </w:rPr>
      </w:pPr>
      <w:r w:rsidRPr="00050964">
        <w:rPr>
          <w:rFonts w:ascii="Times New Roman" w:hAnsi="Times New Roman" w:cs="Times New Roman"/>
          <w:color w:val="333333"/>
          <w:sz w:val="24"/>
          <w:szCs w:val="24"/>
        </w:rPr>
        <w:t>(Gaurav,2006) P.</w:t>
      </w:r>
      <w:r w:rsidR="00887708">
        <w:rPr>
          <w:rFonts w:ascii="Times New Roman" w:hAnsi="Times New Roman" w:cs="Times New Roman"/>
          <w:color w:val="333333"/>
          <w:sz w:val="24"/>
          <w:szCs w:val="24"/>
        </w:rPr>
        <w:t>7</w:t>
      </w:r>
    </w:p>
    <w:p w14:paraId="17DB1C5D" w14:textId="04AA8C5C" w:rsidR="00FA4246" w:rsidRPr="00050964" w:rsidRDefault="00FA4246" w:rsidP="00FA4246">
      <w:pPr>
        <w:rPr>
          <w:rFonts w:ascii="Times New Roman" w:hAnsi="Times New Roman" w:cs="Times New Roman"/>
          <w:color w:val="333333"/>
          <w:sz w:val="24"/>
          <w:szCs w:val="24"/>
        </w:rPr>
      </w:pPr>
      <w:r w:rsidRPr="00050964">
        <w:rPr>
          <w:rFonts w:ascii="Times New Roman" w:hAnsi="Times New Roman" w:cs="Times New Roman"/>
          <w:color w:val="333333"/>
          <w:sz w:val="24"/>
          <w:szCs w:val="24"/>
        </w:rPr>
        <w:t>(Tingor,2020) P.</w:t>
      </w:r>
      <w:r w:rsidR="00510BD3">
        <w:rPr>
          <w:rFonts w:ascii="Times New Roman" w:hAnsi="Times New Roman" w:cs="Times New Roman"/>
          <w:color w:val="333333"/>
          <w:sz w:val="24"/>
          <w:szCs w:val="24"/>
        </w:rPr>
        <w:t xml:space="preserve"> 8</w:t>
      </w:r>
    </w:p>
    <w:p w14:paraId="4BDBE7B0" w14:textId="1DD74771" w:rsidR="00FA4246" w:rsidRPr="00050964" w:rsidRDefault="00FA4246" w:rsidP="00FA4246">
      <w:pPr>
        <w:rPr>
          <w:rFonts w:ascii="Times New Roman" w:hAnsi="Times New Roman" w:cs="Times New Roman"/>
          <w:color w:val="000000"/>
          <w:sz w:val="24"/>
          <w:szCs w:val="24"/>
        </w:rPr>
      </w:pPr>
      <w:r w:rsidRPr="00050964">
        <w:rPr>
          <w:rFonts w:ascii="Times New Roman" w:hAnsi="Times New Roman" w:cs="Times New Roman"/>
          <w:color w:val="000000"/>
          <w:sz w:val="24"/>
          <w:szCs w:val="24"/>
        </w:rPr>
        <w:t>(Bodo,2013) P.</w:t>
      </w:r>
      <w:r w:rsidR="00510BD3">
        <w:rPr>
          <w:rFonts w:ascii="Times New Roman" w:hAnsi="Times New Roman" w:cs="Times New Roman"/>
          <w:color w:val="000000"/>
          <w:sz w:val="24"/>
          <w:szCs w:val="24"/>
        </w:rPr>
        <w:t>9</w:t>
      </w:r>
    </w:p>
    <w:p w14:paraId="4E5424DA" w14:textId="23D0CCA8" w:rsidR="00FA4246" w:rsidRPr="00050964" w:rsidRDefault="00FA4246" w:rsidP="00FA4246">
      <w:pPr>
        <w:rPr>
          <w:rFonts w:ascii="Times New Roman" w:hAnsi="Times New Roman" w:cs="Times New Roman"/>
          <w:color w:val="000000"/>
          <w:sz w:val="24"/>
          <w:szCs w:val="24"/>
        </w:rPr>
      </w:pPr>
      <w:r w:rsidRPr="00050964">
        <w:rPr>
          <w:rFonts w:ascii="Times New Roman" w:hAnsi="Times New Roman" w:cs="Times New Roman"/>
          <w:color w:val="000000"/>
          <w:sz w:val="24"/>
          <w:szCs w:val="24"/>
        </w:rPr>
        <w:t>(</w:t>
      </w:r>
      <w:r w:rsidRPr="00050964">
        <w:rPr>
          <w:rFonts w:ascii="Times New Roman" w:hAnsi="Times New Roman" w:cs="Times New Roman"/>
          <w:color w:val="333333"/>
          <w:sz w:val="24"/>
          <w:szCs w:val="24"/>
        </w:rPr>
        <w:t>Joseph,2019)</w:t>
      </w:r>
      <w:r w:rsidRPr="00050964">
        <w:rPr>
          <w:rFonts w:ascii="Times New Roman" w:hAnsi="Times New Roman" w:cs="Times New Roman"/>
          <w:color w:val="000000"/>
          <w:sz w:val="24"/>
          <w:szCs w:val="24"/>
        </w:rPr>
        <w:t xml:space="preserve"> P.</w:t>
      </w:r>
      <w:r w:rsidR="00811E5A">
        <w:rPr>
          <w:rFonts w:ascii="Times New Roman" w:hAnsi="Times New Roman" w:cs="Times New Roman"/>
          <w:color w:val="000000"/>
          <w:sz w:val="24"/>
          <w:szCs w:val="24"/>
        </w:rPr>
        <w:t>9</w:t>
      </w:r>
    </w:p>
    <w:p w14:paraId="0D1697D7" w14:textId="128083F3" w:rsidR="00FA4246" w:rsidRPr="00050964" w:rsidRDefault="00FA4246" w:rsidP="00FA4246">
      <w:pPr>
        <w:rPr>
          <w:rFonts w:ascii="Times New Roman" w:hAnsi="Times New Roman" w:cs="Times New Roman"/>
          <w:color w:val="000000"/>
          <w:sz w:val="24"/>
          <w:szCs w:val="24"/>
        </w:rPr>
      </w:pPr>
      <w:r w:rsidRPr="00050964">
        <w:rPr>
          <w:rFonts w:ascii="Times New Roman" w:hAnsi="Times New Roman" w:cs="Times New Roman"/>
          <w:color w:val="000000"/>
          <w:sz w:val="24"/>
          <w:szCs w:val="24"/>
        </w:rPr>
        <w:t>(Sias,2017) P.</w:t>
      </w:r>
      <w:r w:rsidR="00811E5A">
        <w:rPr>
          <w:rFonts w:ascii="Times New Roman" w:hAnsi="Times New Roman" w:cs="Times New Roman"/>
          <w:color w:val="000000"/>
          <w:sz w:val="24"/>
          <w:szCs w:val="24"/>
        </w:rPr>
        <w:t>10</w:t>
      </w:r>
    </w:p>
    <w:p w14:paraId="36CBC203" w14:textId="6E4B7AFC" w:rsidR="00FA4246" w:rsidRPr="00050964" w:rsidRDefault="00FA4246" w:rsidP="00FA4246">
      <w:pPr>
        <w:rPr>
          <w:rFonts w:ascii="Times New Roman" w:eastAsia="Times New Roman" w:hAnsi="Times New Roman" w:cs="Times New Roman"/>
          <w:color w:val="000000"/>
          <w:sz w:val="24"/>
          <w:szCs w:val="24"/>
        </w:rPr>
      </w:pPr>
      <w:r w:rsidRPr="00050964">
        <w:rPr>
          <w:rFonts w:ascii="Times New Roman" w:hAnsi="Times New Roman" w:cs="Times New Roman"/>
          <w:color w:val="010101"/>
          <w:sz w:val="24"/>
          <w:szCs w:val="24"/>
        </w:rPr>
        <w:t>(Productivity solutions, 2020) P.</w:t>
      </w:r>
      <w:r w:rsidR="00811E5A">
        <w:rPr>
          <w:rFonts w:ascii="Times New Roman" w:hAnsi="Times New Roman" w:cs="Times New Roman"/>
          <w:color w:val="010101"/>
          <w:sz w:val="24"/>
          <w:szCs w:val="24"/>
        </w:rPr>
        <w:t>10</w:t>
      </w:r>
    </w:p>
    <w:p w14:paraId="41DEBBB1" w14:textId="77777777" w:rsidR="00FA4246" w:rsidRDefault="00FA4246" w:rsidP="00FA4246">
      <w:pPr>
        <w:rPr>
          <w:rFonts w:ascii="Times New Roman" w:eastAsia="Times New Roman" w:hAnsi="Times New Roman" w:cs="Times New Roman"/>
          <w:b/>
          <w:bCs/>
          <w:color w:val="000000"/>
          <w:sz w:val="24"/>
          <w:szCs w:val="24"/>
        </w:rPr>
      </w:pPr>
    </w:p>
    <w:p w14:paraId="18D33D89" w14:textId="118CAF6F" w:rsidR="00FA4246" w:rsidRDefault="00FA4246" w:rsidP="00FA4246">
      <w:pPr>
        <w:rPr>
          <w:rFonts w:ascii="Times New Roman" w:eastAsia="Times New Roman" w:hAnsi="Times New Roman" w:cs="Times New Roman"/>
          <w:color w:val="000000"/>
          <w:sz w:val="24"/>
          <w:szCs w:val="24"/>
        </w:rPr>
      </w:pPr>
      <w:r w:rsidRPr="003A7AC0">
        <w:rPr>
          <w:rFonts w:ascii="Times New Roman" w:eastAsia="Times New Roman" w:hAnsi="Times New Roman" w:cs="Times New Roman"/>
          <w:b/>
          <w:bCs/>
          <w:color w:val="000000"/>
          <w:sz w:val="24"/>
          <w:szCs w:val="24"/>
        </w:rPr>
        <w:t>Research statement</w:t>
      </w:r>
      <w:r>
        <w:rPr>
          <w:rFonts w:ascii="Times New Roman" w:eastAsia="Times New Roman" w:hAnsi="Times New Roman" w:cs="Times New Roman"/>
          <w:color w:val="000000"/>
          <w:sz w:val="24"/>
          <w:szCs w:val="24"/>
        </w:rPr>
        <w:t xml:space="preserve"> P.</w:t>
      </w:r>
      <w:r w:rsidR="006E2B46">
        <w:rPr>
          <w:rFonts w:ascii="Times New Roman" w:eastAsia="Times New Roman" w:hAnsi="Times New Roman" w:cs="Times New Roman"/>
          <w:color w:val="000000"/>
          <w:sz w:val="24"/>
          <w:szCs w:val="24"/>
        </w:rPr>
        <w:t>11</w:t>
      </w:r>
    </w:p>
    <w:p w14:paraId="7AEC6823" w14:textId="77777777" w:rsidR="00FA4246" w:rsidRDefault="00FA4246" w:rsidP="00FA4246">
      <w:pPr>
        <w:rPr>
          <w:rFonts w:ascii="Times New Roman" w:eastAsia="Times New Roman" w:hAnsi="Times New Roman" w:cs="Times New Roman"/>
          <w:color w:val="000000"/>
          <w:sz w:val="24"/>
          <w:szCs w:val="24"/>
        </w:rPr>
      </w:pPr>
    </w:p>
    <w:p w14:paraId="5A640FD5" w14:textId="501620CF" w:rsidR="00FA4246" w:rsidRDefault="00FA4246" w:rsidP="00FA4246">
      <w:pPr>
        <w:rPr>
          <w:rFonts w:ascii="Times New Roman" w:eastAsia="Times New Roman" w:hAnsi="Times New Roman" w:cs="Times New Roman"/>
          <w:color w:val="000000"/>
          <w:sz w:val="24"/>
          <w:szCs w:val="24"/>
        </w:rPr>
      </w:pPr>
      <w:r w:rsidRPr="003A7AC0">
        <w:rPr>
          <w:rFonts w:ascii="Times New Roman" w:eastAsia="Times New Roman" w:hAnsi="Times New Roman" w:cs="Times New Roman"/>
          <w:b/>
          <w:bCs/>
          <w:color w:val="000000"/>
          <w:sz w:val="24"/>
          <w:szCs w:val="24"/>
        </w:rPr>
        <w:t>Population Statement</w:t>
      </w:r>
      <w:r>
        <w:rPr>
          <w:rFonts w:ascii="Times New Roman" w:eastAsia="Times New Roman" w:hAnsi="Times New Roman" w:cs="Times New Roman"/>
          <w:color w:val="000000"/>
          <w:sz w:val="24"/>
          <w:szCs w:val="24"/>
        </w:rPr>
        <w:t xml:space="preserve"> P.</w:t>
      </w:r>
      <w:r w:rsidR="006E2B46">
        <w:rPr>
          <w:rFonts w:ascii="Times New Roman" w:eastAsia="Times New Roman" w:hAnsi="Times New Roman" w:cs="Times New Roman"/>
          <w:color w:val="000000"/>
          <w:sz w:val="24"/>
          <w:szCs w:val="24"/>
        </w:rPr>
        <w:t>11</w:t>
      </w:r>
      <w:r>
        <w:rPr>
          <w:rFonts w:ascii="Times New Roman" w:eastAsia="Times New Roman" w:hAnsi="Times New Roman" w:cs="Times New Roman"/>
          <w:color w:val="000000"/>
          <w:sz w:val="24"/>
          <w:szCs w:val="24"/>
        </w:rPr>
        <w:t xml:space="preserve"> </w:t>
      </w:r>
    </w:p>
    <w:p w14:paraId="4BC047CD" w14:textId="77777777" w:rsidR="00FA4246" w:rsidRDefault="00FA4246" w:rsidP="00FA4246">
      <w:pPr>
        <w:rPr>
          <w:rFonts w:ascii="Times New Roman" w:eastAsia="Times New Roman" w:hAnsi="Times New Roman" w:cs="Times New Roman"/>
          <w:color w:val="000000"/>
          <w:sz w:val="24"/>
          <w:szCs w:val="24"/>
        </w:rPr>
      </w:pPr>
    </w:p>
    <w:p w14:paraId="2A8F731E" w14:textId="6FC688C8" w:rsidR="00FA4246" w:rsidRDefault="00FA4246" w:rsidP="00FA4246">
      <w:pPr>
        <w:rPr>
          <w:rFonts w:ascii="Times New Roman" w:eastAsia="Times New Roman" w:hAnsi="Times New Roman" w:cs="Times New Roman"/>
          <w:color w:val="000000"/>
          <w:sz w:val="24"/>
          <w:szCs w:val="24"/>
        </w:rPr>
      </w:pPr>
      <w:r w:rsidRPr="003A7AC0">
        <w:rPr>
          <w:rFonts w:ascii="Times New Roman" w:eastAsia="Times New Roman" w:hAnsi="Times New Roman" w:cs="Times New Roman"/>
          <w:b/>
          <w:bCs/>
          <w:color w:val="000000"/>
          <w:sz w:val="24"/>
          <w:szCs w:val="24"/>
        </w:rPr>
        <w:t>Research Summary</w:t>
      </w:r>
      <w:r>
        <w:rPr>
          <w:rFonts w:ascii="Times New Roman" w:eastAsia="Times New Roman" w:hAnsi="Times New Roman" w:cs="Times New Roman"/>
          <w:color w:val="000000"/>
          <w:sz w:val="24"/>
          <w:szCs w:val="24"/>
        </w:rPr>
        <w:t xml:space="preserve"> P.</w:t>
      </w:r>
      <w:r w:rsidR="002F540C">
        <w:rPr>
          <w:rFonts w:ascii="Times New Roman" w:eastAsia="Times New Roman" w:hAnsi="Times New Roman" w:cs="Times New Roman"/>
          <w:color w:val="000000"/>
          <w:sz w:val="24"/>
          <w:szCs w:val="24"/>
        </w:rPr>
        <w:t>12</w:t>
      </w:r>
      <w:r>
        <w:rPr>
          <w:rFonts w:ascii="Times New Roman" w:eastAsia="Times New Roman" w:hAnsi="Times New Roman" w:cs="Times New Roman"/>
          <w:color w:val="000000"/>
          <w:sz w:val="24"/>
          <w:szCs w:val="24"/>
        </w:rPr>
        <w:t xml:space="preserve"> </w:t>
      </w:r>
    </w:p>
    <w:p w14:paraId="7C1F2910" w14:textId="77777777" w:rsidR="00AB7626" w:rsidRDefault="00AB7626" w:rsidP="00FA4246">
      <w:pPr>
        <w:rPr>
          <w:rFonts w:ascii="Times New Roman" w:eastAsia="Times New Roman" w:hAnsi="Times New Roman" w:cs="Times New Roman"/>
          <w:color w:val="000000"/>
          <w:sz w:val="24"/>
          <w:szCs w:val="24"/>
        </w:rPr>
      </w:pPr>
    </w:p>
    <w:p w14:paraId="21033EDF" w14:textId="527742D9" w:rsidR="00FA4246" w:rsidRPr="00AB7626" w:rsidRDefault="00AB7626" w:rsidP="00FA424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A4246" w:rsidRPr="00AB7626">
        <w:rPr>
          <w:rFonts w:ascii="Times New Roman" w:eastAsia="Times New Roman" w:hAnsi="Times New Roman" w:cs="Times New Roman"/>
          <w:color w:val="000000"/>
          <w:sz w:val="24"/>
          <w:szCs w:val="24"/>
        </w:rPr>
        <w:t>Student Survey P.</w:t>
      </w:r>
      <w:r w:rsidR="00BA335B" w:rsidRPr="00AB7626">
        <w:rPr>
          <w:rFonts w:ascii="Times New Roman" w:eastAsia="Times New Roman" w:hAnsi="Times New Roman" w:cs="Times New Roman"/>
          <w:color w:val="000000"/>
          <w:sz w:val="24"/>
          <w:szCs w:val="24"/>
        </w:rPr>
        <w:t>13</w:t>
      </w:r>
    </w:p>
    <w:p w14:paraId="148FB92C" w14:textId="77777777" w:rsidR="00FA4246" w:rsidRPr="00AB7626" w:rsidRDefault="00FA4246" w:rsidP="00FA4246">
      <w:pPr>
        <w:rPr>
          <w:rFonts w:ascii="Times New Roman" w:eastAsia="Times New Roman" w:hAnsi="Times New Roman" w:cs="Times New Roman"/>
          <w:color w:val="000000"/>
          <w:sz w:val="24"/>
          <w:szCs w:val="24"/>
        </w:rPr>
      </w:pPr>
    </w:p>
    <w:p w14:paraId="68BF7D63" w14:textId="444C585F" w:rsidR="00FA4246" w:rsidRPr="00AB7626" w:rsidRDefault="00AB7626" w:rsidP="00FA424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A4246" w:rsidRPr="00AB7626">
        <w:rPr>
          <w:rFonts w:ascii="Times New Roman" w:eastAsia="Times New Roman" w:hAnsi="Times New Roman" w:cs="Times New Roman"/>
          <w:color w:val="000000"/>
          <w:sz w:val="24"/>
          <w:szCs w:val="24"/>
        </w:rPr>
        <w:t>Coach interview P.</w:t>
      </w:r>
      <w:r w:rsidRPr="00AB7626">
        <w:rPr>
          <w:rFonts w:ascii="Times New Roman" w:eastAsia="Times New Roman" w:hAnsi="Times New Roman" w:cs="Times New Roman"/>
          <w:color w:val="000000"/>
          <w:sz w:val="24"/>
          <w:szCs w:val="24"/>
        </w:rPr>
        <w:t>15</w:t>
      </w:r>
    </w:p>
    <w:p w14:paraId="153A25D8" w14:textId="77777777" w:rsidR="00FA4246" w:rsidRDefault="00FA4246" w:rsidP="00FA4246">
      <w:pPr>
        <w:rPr>
          <w:rFonts w:ascii="Times New Roman" w:eastAsia="Times New Roman" w:hAnsi="Times New Roman" w:cs="Times New Roman"/>
          <w:color w:val="000000"/>
          <w:sz w:val="24"/>
          <w:szCs w:val="24"/>
        </w:rPr>
      </w:pPr>
    </w:p>
    <w:p w14:paraId="72CA9201" w14:textId="684FC646" w:rsidR="00FA4246" w:rsidRDefault="00FA4246" w:rsidP="00FA4246">
      <w:pPr>
        <w:rPr>
          <w:rFonts w:ascii="Times New Roman" w:eastAsia="Times New Roman" w:hAnsi="Times New Roman" w:cs="Times New Roman"/>
          <w:color w:val="000000"/>
          <w:sz w:val="24"/>
          <w:szCs w:val="24"/>
        </w:rPr>
      </w:pPr>
      <w:r w:rsidRPr="00D15A4E">
        <w:rPr>
          <w:rFonts w:ascii="Times New Roman" w:eastAsia="Times New Roman" w:hAnsi="Times New Roman" w:cs="Times New Roman"/>
          <w:b/>
          <w:bCs/>
          <w:color w:val="000000"/>
          <w:sz w:val="24"/>
          <w:szCs w:val="24"/>
        </w:rPr>
        <w:t>Conclusion</w:t>
      </w:r>
      <w:r>
        <w:rPr>
          <w:rFonts w:ascii="Times New Roman" w:eastAsia="Times New Roman" w:hAnsi="Times New Roman" w:cs="Times New Roman"/>
          <w:color w:val="000000"/>
          <w:sz w:val="24"/>
          <w:szCs w:val="24"/>
        </w:rPr>
        <w:t xml:space="preserve"> P.</w:t>
      </w:r>
      <w:r w:rsidR="00AB7626">
        <w:rPr>
          <w:rFonts w:ascii="Times New Roman" w:eastAsia="Times New Roman" w:hAnsi="Times New Roman" w:cs="Times New Roman"/>
          <w:color w:val="000000"/>
          <w:sz w:val="24"/>
          <w:szCs w:val="24"/>
        </w:rPr>
        <w:t>17</w:t>
      </w:r>
    </w:p>
    <w:p w14:paraId="1F870C2B" w14:textId="77777777" w:rsidR="00E42F8F" w:rsidRDefault="00E42F8F" w:rsidP="00393BBE">
      <w:pPr>
        <w:shd w:val="clear" w:color="auto" w:fill="FFFFFF"/>
        <w:spacing w:after="0" w:line="480" w:lineRule="auto"/>
        <w:ind w:left="3600"/>
        <w:rPr>
          <w:rFonts w:ascii="Times New Roman" w:eastAsia="Times New Roman" w:hAnsi="Times New Roman" w:cs="Times New Roman"/>
          <w:color w:val="000000"/>
          <w:sz w:val="24"/>
          <w:szCs w:val="24"/>
        </w:rPr>
      </w:pPr>
    </w:p>
    <w:p w14:paraId="31D4A8D7" w14:textId="77777777" w:rsidR="00E42F8F" w:rsidRDefault="00E42F8F" w:rsidP="00393BBE">
      <w:pPr>
        <w:shd w:val="clear" w:color="auto" w:fill="FFFFFF"/>
        <w:spacing w:after="0" w:line="480" w:lineRule="auto"/>
        <w:ind w:left="3600"/>
        <w:rPr>
          <w:rFonts w:ascii="Times New Roman" w:eastAsia="Times New Roman" w:hAnsi="Times New Roman" w:cs="Times New Roman"/>
          <w:color w:val="000000"/>
          <w:sz w:val="24"/>
          <w:szCs w:val="24"/>
        </w:rPr>
      </w:pPr>
    </w:p>
    <w:p w14:paraId="69B82A10" w14:textId="39A0C4AB" w:rsidR="00CF24D9" w:rsidRPr="00FA4246" w:rsidRDefault="00FA4246" w:rsidP="00FA4246">
      <w:pPr>
        <w:shd w:val="clear" w:color="auto" w:fill="FFFFFF"/>
        <w:spacing w:after="0" w:line="480" w:lineRule="auto"/>
        <w:ind w:left="360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 xml:space="preserve">       </w:t>
      </w:r>
      <w:r w:rsidR="00CF24D9" w:rsidRPr="00FA4246">
        <w:rPr>
          <w:rFonts w:ascii="Times New Roman" w:eastAsia="Times New Roman" w:hAnsi="Times New Roman" w:cs="Times New Roman"/>
          <w:b/>
          <w:bCs/>
          <w:color w:val="000000"/>
          <w:sz w:val="24"/>
          <w:szCs w:val="24"/>
        </w:rPr>
        <w:t xml:space="preserve">Abstract </w:t>
      </w:r>
    </w:p>
    <w:p w14:paraId="3E98FBB3" w14:textId="651610B9" w:rsidR="006153D9" w:rsidRDefault="00E94352" w:rsidP="00CE25BE">
      <w:pPr>
        <w:shd w:val="clear" w:color="auto" w:fill="FFFFFF"/>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With the introduction of automated </w:t>
      </w:r>
      <w:r w:rsidR="007B59C9">
        <w:rPr>
          <w:rFonts w:ascii="Times New Roman" w:eastAsia="Times New Roman" w:hAnsi="Times New Roman" w:cs="Times New Roman"/>
          <w:color w:val="000000"/>
          <w:sz w:val="24"/>
          <w:szCs w:val="24"/>
        </w:rPr>
        <w:t>tracking systems like</w:t>
      </w:r>
      <w:r w:rsidR="00F96F4B">
        <w:rPr>
          <w:rFonts w:ascii="Times New Roman" w:eastAsia="Times New Roman" w:hAnsi="Times New Roman" w:cs="Times New Roman"/>
          <w:color w:val="000000"/>
          <w:sz w:val="24"/>
          <w:szCs w:val="24"/>
        </w:rPr>
        <w:t xml:space="preserve"> the</w:t>
      </w:r>
      <w:r w:rsidR="007B59C9">
        <w:rPr>
          <w:rFonts w:ascii="Times New Roman" w:eastAsia="Times New Roman" w:hAnsi="Times New Roman" w:cs="Times New Roman"/>
          <w:color w:val="000000"/>
          <w:sz w:val="24"/>
          <w:szCs w:val="24"/>
        </w:rPr>
        <w:t xml:space="preserve"> </w:t>
      </w:r>
      <w:r w:rsidR="00F96F4B">
        <w:rPr>
          <w:rFonts w:ascii="Times New Roman" w:eastAsia="Times New Roman" w:hAnsi="Times New Roman" w:cs="Times New Roman"/>
          <w:color w:val="000000"/>
          <w:sz w:val="24"/>
          <w:szCs w:val="24"/>
        </w:rPr>
        <w:t>Ha</w:t>
      </w:r>
      <w:r w:rsidR="007B59C9">
        <w:rPr>
          <w:rFonts w:ascii="Times New Roman" w:eastAsia="Times New Roman" w:hAnsi="Times New Roman" w:cs="Times New Roman"/>
          <w:color w:val="000000"/>
          <w:sz w:val="24"/>
          <w:szCs w:val="24"/>
        </w:rPr>
        <w:t>wk-</w:t>
      </w:r>
      <w:r w:rsidR="00F96F4B">
        <w:rPr>
          <w:rFonts w:ascii="Times New Roman" w:eastAsia="Times New Roman" w:hAnsi="Times New Roman" w:cs="Times New Roman"/>
          <w:color w:val="000000"/>
          <w:sz w:val="24"/>
          <w:szCs w:val="24"/>
        </w:rPr>
        <w:t>E</w:t>
      </w:r>
      <w:r w:rsidR="007B59C9">
        <w:rPr>
          <w:rFonts w:ascii="Times New Roman" w:eastAsia="Times New Roman" w:hAnsi="Times New Roman" w:cs="Times New Roman"/>
          <w:color w:val="000000"/>
          <w:sz w:val="24"/>
          <w:szCs w:val="24"/>
        </w:rPr>
        <w:t>ye</w:t>
      </w:r>
      <w:r w:rsidR="00E2294A">
        <w:rPr>
          <w:rFonts w:ascii="Times New Roman" w:eastAsia="Times New Roman" w:hAnsi="Times New Roman" w:cs="Times New Roman"/>
          <w:color w:val="000000"/>
          <w:sz w:val="24"/>
          <w:szCs w:val="24"/>
        </w:rPr>
        <w:t xml:space="preserve"> to</w:t>
      </w:r>
      <w:r w:rsidR="00121126">
        <w:rPr>
          <w:rFonts w:ascii="Times New Roman" w:eastAsia="Times New Roman" w:hAnsi="Times New Roman" w:cs="Times New Roman"/>
          <w:color w:val="000000"/>
          <w:sz w:val="24"/>
          <w:szCs w:val="24"/>
        </w:rPr>
        <w:t xml:space="preserve"> many</w:t>
      </w:r>
      <w:r w:rsidR="00AA3623">
        <w:rPr>
          <w:rFonts w:ascii="Times New Roman" w:eastAsia="Times New Roman" w:hAnsi="Times New Roman" w:cs="Times New Roman"/>
          <w:color w:val="000000"/>
          <w:sz w:val="24"/>
          <w:szCs w:val="24"/>
        </w:rPr>
        <w:t xml:space="preserve"> different</w:t>
      </w:r>
      <w:r w:rsidR="00E2294A">
        <w:rPr>
          <w:rFonts w:ascii="Times New Roman" w:eastAsia="Times New Roman" w:hAnsi="Times New Roman" w:cs="Times New Roman"/>
          <w:color w:val="000000"/>
          <w:sz w:val="24"/>
          <w:szCs w:val="24"/>
        </w:rPr>
        <w:t xml:space="preserve"> sports </w:t>
      </w:r>
      <w:r w:rsidR="00B263F5">
        <w:rPr>
          <w:rFonts w:ascii="Times New Roman" w:eastAsia="Times New Roman" w:hAnsi="Times New Roman" w:cs="Times New Roman"/>
          <w:color w:val="000000"/>
          <w:sz w:val="24"/>
          <w:szCs w:val="24"/>
        </w:rPr>
        <w:t>such as</w:t>
      </w:r>
      <w:r w:rsidR="00D161B0">
        <w:rPr>
          <w:rFonts w:ascii="Times New Roman" w:eastAsia="Times New Roman" w:hAnsi="Times New Roman" w:cs="Times New Roman"/>
          <w:color w:val="000000"/>
          <w:sz w:val="24"/>
          <w:szCs w:val="24"/>
        </w:rPr>
        <w:t xml:space="preserve"> tennis</w:t>
      </w:r>
      <w:r w:rsidR="00B263F5">
        <w:rPr>
          <w:rFonts w:ascii="Times New Roman" w:eastAsia="Times New Roman" w:hAnsi="Times New Roman" w:cs="Times New Roman"/>
          <w:color w:val="000000"/>
          <w:sz w:val="24"/>
          <w:szCs w:val="24"/>
        </w:rPr>
        <w:t>,</w:t>
      </w:r>
      <w:r w:rsidR="00E2294A">
        <w:rPr>
          <w:rFonts w:ascii="Times New Roman" w:eastAsia="Times New Roman" w:hAnsi="Times New Roman" w:cs="Times New Roman"/>
          <w:color w:val="000000"/>
          <w:sz w:val="24"/>
          <w:szCs w:val="24"/>
        </w:rPr>
        <w:t xml:space="preserve"> </w:t>
      </w:r>
      <w:r w:rsidR="00F96F4B">
        <w:rPr>
          <w:rFonts w:ascii="Times New Roman" w:eastAsia="Times New Roman" w:hAnsi="Times New Roman" w:cs="Times New Roman"/>
          <w:color w:val="000000"/>
          <w:sz w:val="24"/>
          <w:szCs w:val="24"/>
        </w:rPr>
        <w:t>t</w:t>
      </w:r>
      <w:r w:rsidR="00AA3623">
        <w:rPr>
          <w:rFonts w:ascii="Times New Roman" w:eastAsia="Times New Roman" w:hAnsi="Times New Roman" w:cs="Times New Roman"/>
          <w:color w:val="000000"/>
          <w:sz w:val="24"/>
          <w:szCs w:val="24"/>
        </w:rPr>
        <w:t xml:space="preserve">here </w:t>
      </w:r>
      <w:r w:rsidR="00F25E31">
        <w:rPr>
          <w:rFonts w:ascii="Times New Roman" w:eastAsia="Times New Roman" w:hAnsi="Times New Roman" w:cs="Times New Roman"/>
          <w:color w:val="000000"/>
          <w:sz w:val="24"/>
          <w:szCs w:val="24"/>
        </w:rPr>
        <w:t>have</w:t>
      </w:r>
      <w:r w:rsidR="00AA3623">
        <w:rPr>
          <w:rFonts w:ascii="Times New Roman" w:eastAsia="Times New Roman" w:hAnsi="Times New Roman" w:cs="Times New Roman"/>
          <w:color w:val="000000"/>
          <w:sz w:val="24"/>
          <w:szCs w:val="24"/>
        </w:rPr>
        <w:t xml:space="preserve"> been </w:t>
      </w:r>
      <w:r w:rsidR="00C17B28">
        <w:rPr>
          <w:rFonts w:ascii="Times New Roman" w:eastAsia="Times New Roman" w:hAnsi="Times New Roman" w:cs="Times New Roman"/>
          <w:color w:val="000000"/>
          <w:sz w:val="24"/>
          <w:szCs w:val="24"/>
        </w:rPr>
        <w:t xml:space="preserve">several </w:t>
      </w:r>
      <w:r w:rsidR="00AA3623">
        <w:rPr>
          <w:rFonts w:ascii="Times New Roman" w:eastAsia="Times New Roman" w:hAnsi="Times New Roman" w:cs="Times New Roman"/>
          <w:color w:val="000000"/>
          <w:sz w:val="24"/>
          <w:szCs w:val="24"/>
        </w:rPr>
        <w:t xml:space="preserve">mixed reactions among the fans </w:t>
      </w:r>
      <w:r w:rsidR="00C17B28">
        <w:rPr>
          <w:rFonts w:ascii="Times New Roman" w:eastAsia="Times New Roman" w:hAnsi="Times New Roman" w:cs="Times New Roman"/>
          <w:color w:val="000000"/>
          <w:sz w:val="24"/>
          <w:szCs w:val="24"/>
        </w:rPr>
        <w:t xml:space="preserve">and players </w:t>
      </w:r>
      <w:r w:rsidR="005244C0">
        <w:rPr>
          <w:rFonts w:ascii="Times New Roman" w:eastAsia="Times New Roman" w:hAnsi="Times New Roman" w:cs="Times New Roman"/>
          <w:color w:val="000000"/>
          <w:sz w:val="24"/>
          <w:szCs w:val="24"/>
        </w:rPr>
        <w:t>as to the effe</w:t>
      </w:r>
      <w:r w:rsidR="00F96F4B">
        <w:rPr>
          <w:rFonts w:ascii="Times New Roman" w:eastAsia="Times New Roman" w:hAnsi="Times New Roman" w:cs="Times New Roman"/>
          <w:color w:val="000000"/>
          <w:sz w:val="24"/>
          <w:szCs w:val="24"/>
        </w:rPr>
        <w:t>c</w:t>
      </w:r>
      <w:r w:rsidR="005244C0">
        <w:rPr>
          <w:rFonts w:ascii="Times New Roman" w:eastAsia="Times New Roman" w:hAnsi="Times New Roman" w:cs="Times New Roman"/>
          <w:color w:val="000000"/>
          <w:sz w:val="24"/>
          <w:szCs w:val="24"/>
        </w:rPr>
        <w:t>t</w:t>
      </w:r>
      <w:r w:rsidR="00F96F4B">
        <w:rPr>
          <w:rFonts w:ascii="Times New Roman" w:eastAsia="Times New Roman" w:hAnsi="Times New Roman" w:cs="Times New Roman"/>
          <w:color w:val="000000"/>
          <w:sz w:val="24"/>
          <w:szCs w:val="24"/>
        </w:rPr>
        <w:t>iv</w:t>
      </w:r>
      <w:r w:rsidR="005244C0">
        <w:rPr>
          <w:rFonts w:ascii="Times New Roman" w:eastAsia="Times New Roman" w:hAnsi="Times New Roman" w:cs="Times New Roman"/>
          <w:color w:val="000000"/>
          <w:sz w:val="24"/>
          <w:szCs w:val="24"/>
        </w:rPr>
        <w:t>eness and ac</w:t>
      </w:r>
      <w:r w:rsidR="00F96F4B">
        <w:rPr>
          <w:rFonts w:ascii="Times New Roman" w:eastAsia="Times New Roman" w:hAnsi="Times New Roman" w:cs="Times New Roman"/>
          <w:color w:val="000000"/>
          <w:sz w:val="24"/>
          <w:szCs w:val="24"/>
        </w:rPr>
        <w:t>cu</w:t>
      </w:r>
      <w:r w:rsidR="005244C0">
        <w:rPr>
          <w:rFonts w:ascii="Times New Roman" w:eastAsia="Times New Roman" w:hAnsi="Times New Roman" w:cs="Times New Roman"/>
          <w:color w:val="000000"/>
          <w:sz w:val="24"/>
          <w:szCs w:val="24"/>
        </w:rPr>
        <w:t xml:space="preserve">racy of these </w:t>
      </w:r>
      <w:r w:rsidR="0037684A">
        <w:rPr>
          <w:rFonts w:ascii="Times New Roman" w:eastAsia="Times New Roman" w:hAnsi="Times New Roman" w:cs="Times New Roman"/>
          <w:color w:val="000000"/>
          <w:sz w:val="24"/>
          <w:szCs w:val="24"/>
        </w:rPr>
        <w:t>systems. The</w:t>
      </w:r>
      <w:r w:rsidR="004073BD">
        <w:rPr>
          <w:rFonts w:ascii="Times New Roman" w:eastAsia="Times New Roman" w:hAnsi="Times New Roman" w:cs="Times New Roman"/>
          <w:color w:val="000000"/>
          <w:sz w:val="24"/>
          <w:szCs w:val="24"/>
        </w:rPr>
        <w:t xml:space="preserve"> </w:t>
      </w:r>
      <w:r w:rsidR="0037684A">
        <w:rPr>
          <w:rFonts w:ascii="Times New Roman" w:eastAsia="Times New Roman" w:hAnsi="Times New Roman" w:cs="Times New Roman"/>
          <w:color w:val="000000"/>
          <w:sz w:val="24"/>
          <w:szCs w:val="24"/>
        </w:rPr>
        <w:t>purpose</w:t>
      </w:r>
      <w:r w:rsidR="004073BD">
        <w:rPr>
          <w:rFonts w:ascii="Times New Roman" w:eastAsia="Times New Roman" w:hAnsi="Times New Roman" w:cs="Times New Roman"/>
          <w:color w:val="000000"/>
          <w:sz w:val="24"/>
          <w:szCs w:val="24"/>
        </w:rPr>
        <w:t xml:space="preserve"> of this research is to compare the </w:t>
      </w:r>
      <w:r w:rsidR="0037684A">
        <w:rPr>
          <w:rFonts w:ascii="Times New Roman" w:eastAsia="Times New Roman" w:hAnsi="Times New Roman" w:cs="Times New Roman"/>
          <w:color w:val="000000"/>
          <w:sz w:val="24"/>
          <w:szCs w:val="24"/>
        </w:rPr>
        <w:t>effectiveness between the Hawk-Eye electronic system and a human lineman to determine which of the two is more accurate and reliable th</w:t>
      </w:r>
      <w:r w:rsidR="00F96F4B">
        <w:rPr>
          <w:rFonts w:ascii="Times New Roman" w:eastAsia="Times New Roman" w:hAnsi="Times New Roman" w:cs="Times New Roman"/>
          <w:color w:val="000000"/>
          <w:sz w:val="24"/>
          <w:szCs w:val="24"/>
        </w:rPr>
        <w:t>a</w:t>
      </w:r>
      <w:r w:rsidR="0037684A">
        <w:rPr>
          <w:rFonts w:ascii="Times New Roman" w:eastAsia="Times New Roman" w:hAnsi="Times New Roman" w:cs="Times New Roman"/>
          <w:color w:val="000000"/>
          <w:sz w:val="24"/>
          <w:szCs w:val="24"/>
        </w:rPr>
        <w:t>n the other</w:t>
      </w:r>
      <w:r w:rsidR="00F96F4B">
        <w:rPr>
          <w:rFonts w:ascii="Times New Roman" w:eastAsia="Times New Roman" w:hAnsi="Times New Roman" w:cs="Times New Roman"/>
          <w:color w:val="000000"/>
          <w:sz w:val="24"/>
          <w:szCs w:val="24"/>
        </w:rPr>
        <w:t>, in the game of tennis</w:t>
      </w:r>
      <w:r w:rsidR="0037684A">
        <w:rPr>
          <w:rFonts w:ascii="Times New Roman" w:eastAsia="Times New Roman" w:hAnsi="Times New Roman" w:cs="Times New Roman"/>
          <w:color w:val="000000"/>
          <w:sz w:val="24"/>
          <w:szCs w:val="24"/>
        </w:rPr>
        <w:t>.</w:t>
      </w:r>
      <w:r w:rsidR="00657B17">
        <w:rPr>
          <w:rFonts w:ascii="Times New Roman" w:eastAsia="Times New Roman" w:hAnsi="Times New Roman" w:cs="Times New Roman"/>
          <w:color w:val="000000"/>
          <w:sz w:val="24"/>
          <w:szCs w:val="24"/>
        </w:rPr>
        <w:t xml:space="preserve"> This research paper utilizes </w:t>
      </w:r>
      <w:r w:rsidR="00F96F4B">
        <w:rPr>
          <w:rFonts w:ascii="Times New Roman" w:eastAsia="Times New Roman" w:hAnsi="Times New Roman" w:cs="Times New Roman"/>
          <w:color w:val="000000"/>
          <w:sz w:val="24"/>
          <w:szCs w:val="24"/>
        </w:rPr>
        <w:t>10</w:t>
      </w:r>
      <w:r w:rsidR="00657B17">
        <w:rPr>
          <w:rFonts w:ascii="Times New Roman" w:eastAsia="Times New Roman" w:hAnsi="Times New Roman" w:cs="Times New Roman"/>
          <w:color w:val="000000"/>
          <w:sz w:val="24"/>
          <w:szCs w:val="24"/>
        </w:rPr>
        <w:t xml:space="preserve"> </w:t>
      </w:r>
      <w:r w:rsidR="00835100">
        <w:rPr>
          <w:rFonts w:ascii="Times New Roman" w:eastAsia="Times New Roman" w:hAnsi="Times New Roman" w:cs="Times New Roman"/>
          <w:color w:val="000000"/>
          <w:sz w:val="24"/>
          <w:szCs w:val="24"/>
        </w:rPr>
        <w:t xml:space="preserve">research articles, a </w:t>
      </w:r>
      <w:r w:rsidR="00BE7F6C">
        <w:rPr>
          <w:rFonts w:ascii="Times New Roman" w:eastAsia="Times New Roman" w:hAnsi="Times New Roman" w:cs="Times New Roman"/>
          <w:color w:val="000000"/>
          <w:sz w:val="24"/>
          <w:szCs w:val="24"/>
        </w:rPr>
        <w:t>multiple</w:t>
      </w:r>
      <w:r w:rsidR="00B6576B">
        <w:rPr>
          <w:rFonts w:ascii="Times New Roman" w:eastAsia="Times New Roman" w:hAnsi="Times New Roman" w:cs="Times New Roman"/>
          <w:color w:val="000000"/>
          <w:sz w:val="24"/>
          <w:szCs w:val="24"/>
        </w:rPr>
        <w:t xml:space="preserve"> question </w:t>
      </w:r>
      <w:r w:rsidR="00835100">
        <w:rPr>
          <w:rFonts w:ascii="Times New Roman" w:eastAsia="Times New Roman" w:hAnsi="Times New Roman" w:cs="Times New Roman"/>
          <w:color w:val="000000"/>
          <w:sz w:val="24"/>
          <w:szCs w:val="24"/>
        </w:rPr>
        <w:t>survey</w:t>
      </w:r>
      <w:r w:rsidR="00B6576B">
        <w:rPr>
          <w:rFonts w:ascii="Times New Roman" w:eastAsia="Times New Roman" w:hAnsi="Times New Roman" w:cs="Times New Roman"/>
          <w:color w:val="000000"/>
          <w:sz w:val="24"/>
          <w:szCs w:val="24"/>
        </w:rPr>
        <w:t xml:space="preserve">, and a </w:t>
      </w:r>
      <w:r w:rsidR="00F96F4B">
        <w:rPr>
          <w:rFonts w:ascii="Times New Roman" w:eastAsia="Times New Roman" w:hAnsi="Times New Roman" w:cs="Times New Roman"/>
          <w:color w:val="000000"/>
          <w:sz w:val="24"/>
          <w:szCs w:val="24"/>
        </w:rPr>
        <w:t>face-to-face</w:t>
      </w:r>
      <w:r w:rsidR="00B6576B">
        <w:rPr>
          <w:rFonts w:ascii="Times New Roman" w:eastAsia="Times New Roman" w:hAnsi="Times New Roman" w:cs="Times New Roman"/>
          <w:color w:val="000000"/>
          <w:sz w:val="24"/>
          <w:szCs w:val="24"/>
        </w:rPr>
        <w:t xml:space="preserve"> interview</w:t>
      </w:r>
      <w:r w:rsidR="006B2B99">
        <w:rPr>
          <w:rFonts w:ascii="Times New Roman" w:eastAsia="Times New Roman" w:hAnsi="Times New Roman" w:cs="Times New Roman"/>
          <w:color w:val="000000"/>
          <w:sz w:val="24"/>
          <w:szCs w:val="24"/>
        </w:rPr>
        <w:t xml:space="preserve"> to review the </w:t>
      </w:r>
      <w:r w:rsidR="009D68DC">
        <w:rPr>
          <w:rFonts w:ascii="Times New Roman" w:eastAsia="Times New Roman" w:hAnsi="Times New Roman" w:cs="Times New Roman"/>
          <w:color w:val="000000"/>
          <w:sz w:val="24"/>
          <w:szCs w:val="24"/>
        </w:rPr>
        <w:t>effectiveness</w:t>
      </w:r>
      <w:r w:rsidR="002276CE">
        <w:rPr>
          <w:rFonts w:ascii="Times New Roman" w:eastAsia="Times New Roman" w:hAnsi="Times New Roman" w:cs="Times New Roman"/>
          <w:color w:val="000000"/>
          <w:sz w:val="24"/>
          <w:szCs w:val="24"/>
        </w:rPr>
        <w:t xml:space="preserve"> of the two</w:t>
      </w:r>
      <w:r w:rsidR="00F96F4B">
        <w:rPr>
          <w:rFonts w:ascii="Times New Roman" w:eastAsia="Times New Roman" w:hAnsi="Times New Roman" w:cs="Times New Roman"/>
          <w:color w:val="000000"/>
          <w:sz w:val="24"/>
          <w:szCs w:val="24"/>
        </w:rPr>
        <w:t xml:space="preserve"> options</w:t>
      </w:r>
      <w:r w:rsidR="002276CE">
        <w:rPr>
          <w:rFonts w:ascii="Times New Roman" w:eastAsia="Times New Roman" w:hAnsi="Times New Roman" w:cs="Times New Roman"/>
          <w:color w:val="000000"/>
          <w:sz w:val="24"/>
          <w:szCs w:val="24"/>
        </w:rPr>
        <w:t xml:space="preserve"> to determine </w:t>
      </w:r>
      <w:r w:rsidR="00611B65">
        <w:rPr>
          <w:rFonts w:ascii="Times New Roman" w:eastAsia="Times New Roman" w:hAnsi="Times New Roman" w:cs="Times New Roman"/>
          <w:color w:val="000000"/>
          <w:sz w:val="24"/>
          <w:szCs w:val="24"/>
        </w:rPr>
        <w:t>if the</w:t>
      </w:r>
      <w:r w:rsidR="00640FE8">
        <w:rPr>
          <w:rFonts w:ascii="Times New Roman" w:eastAsia="Times New Roman" w:hAnsi="Times New Roman" w:cs="Times New Roman"/>
          <w:color w:val="000000"/>
          <w:sz w:val="24"/>
          <w:szCs w:val="24"/>
        </w:rPr>
        <w:t xml:space="preserve"> electronic system is more accurate th</w:t>
      </w:r>
      <w:r w:rsidR="00F96F4B">
        <w:rPr>
          <w:rFonts w:ascii="Times New Roman" w:eastAsia="Times New Roman" w:hAnsi="Times New Roman" w:cs="Times New Roman"/>
          <w:color w:val="000000"/>
          <w:sz w:val="24"/>
          <w:szCs w:val="24"/>
        </w:rPr>
        <w:t>a</w:t>
      </w:r>
      <w:r w:rsidR="00640FE8">
        <w:rPr>
          <w:rFonts w:ascii="Times New Roman" w:eastAsia="Times New Roman" w:hAnsi="Times New Roman" w:cs="Times New Roman"/>
          <w:color w:val="000000"/>
          <w:sz w:val="24"/>
          <w:szCs w:val="24"/>
        </w:rPr>
        <w:t>n the human lineman.</w:t>
      </w:r>
      <w:r w:rsidR="00365667">
        <w:rPr>
          <w:rFonts w:ascii="Times New Roman" w:eastAsia="Times New Roman" w:hAnsi="Times New Roman" w:cs="Times New Roman"/>
          <w:color w:val="000000"/>
          <w:sz w:val="24"/>
          <w:szCs w:val="24"/>
        </w:rPr>
        <w:t xml:space="preserve"> </w:t>
      </w:r>
      <w:r w:rsidR="000203E1">
        <w:rPr>
          <w:rFonts w:ascii="Times New Roman" w:eastAsia="Times New Roman" w:hAnsi="Times New Roman" w:cs="Times New Roman"/>
          <w:color w:val="000000"/>
          <w:sz w:val="24"/>
          <w:szCs w:val="24"/>
        </w:rPr>
        <w:t xml:space="preserve">After conducting the research </w:t>
      </w:r>
      <w:r w:rsidR="00C817B2">
        <w:rPr>
          <w:rFonts w:ascii="Times New Roman" w:eastAsia="Times New Roman" w:hAnsi="Times New Roman" w:cs="Times New Roman"/>
          <w:color w:val="000000"/>
          <w:sz w:val="24"/>
          <w:szCs w:val="24"/>
        </w:rPr>
        <w:t>and collecting all the data, the study do</w:t>
      </w:r>
      <w:r w:rsidR="00F96F4B">
        <w:rPr>
          <w:rFonts w:ascii="Times New Roman" w:eastAsia="Times New Roman" w:hAnsi="Times New Roman" w:cs="Times New Roman"/>
          <w:color w:val="000000"/>
          <w:sz w:val="24"/>
          <w:szCs w:val="24"/>
        </w:rPr>
        <w:t>es</w:t>
      </w:r>
      <w:r w:rsidR="001B18A6">
        <w:rPr>
          <w:rFonts w:ascii="Times New Roman" w:eastAsia="Times New Roman" w:hAnsi="Times New Roman" w:cs="Times New Roman"/>
          <w:color w:val="000000"/>
          <w:sz w:val="24"/>
          <w:szCs w:val="24"/>
        </w:rPr>
        <w:t xml:space="preserve"> </w:t>
      </w:r>
      <w:r w:rsidR="00B42A03">
        <w:rPr>
          <w:rFonts w:ascii="Times New Roman" w:eastAsia="Times New Roman" w:hAnsi="Times New Roman" w:cs="Times New Roman"/>
          <w:color w:val="000000"/>
          <w:sz w:val="24"/>
          <w:szCs w:val="24"/>
        </w:rPr>
        <w:t>give</w:t>
      </w:r>
      <w:r w:rsidR="00EC7DB7">
        <w:rPr>
          <w:rFonts w:ascii="Times New Roman" w:eastAsia="Times New Roman" w:hAnsi="Times New Roman" w:cs="Times New Roman"/>
          <w:color w:val="000000"/>
          <w:sz w:val="24"/>
          <w:szCs w:val="24"/>
        </w:rPr>
        <w:t xml:space="preserve"> </w:t>
      </w:r>
      <w:r w:rsidR="00B42A03">
        <w:rPr>
          <w:rFonts w:ascii="Times New Roman" w:eastAsia="Times New Roman" w:hAnsi="Times New Roman" w:cs="Times New Roman"/>
          <w:color w:val="000000"/>
          <w:sz w:val="24"/>
          <w:szCs w:val="24"/>
        </w:rPr>
        <w:t xml:space="preserve">evidence to the </w:t>
      </w:r>
      <w:r w:rsidR="00F96F4B">
        <w:rPr>
          <w:rFonts w:ascii="Times New Roman" w:eastAsia="Times New Roman" w:hAnsi="Times New Roman" w:cs="Times New Roman"/>
          <w:color w:val="000000"/>
          <w:sz w:val="24"/>
          <w:szCs w:val="24"/>
        </w:rPr>
        <w:t>H</w:t>
      </w:r>
      <w:r w:rsidR="00B42A03">
        <w:rPr>
          <w:rFonts w:ascii="Times New Roman" w:eastAsia="Times New Roman" w:hAnsi="Times New Roman" w:cs="Times New Roman"/>
          <w:color w:val="000000"/>
          <w:sz w:val="24"/>
          <w:szCs w:val="24"/>
        </w:rPr>
        <w:t>awk-</w:t>
      </w:r>
      <w:r w:rsidR="00F96F4B">
        <w:rPr>
          <w:rFonts w:ascii="Times New Roman" w:eastAsia="Times New Roman" w:hAnsi="Times New Roman" w:cs="Times New Roman"/>
          <w:color w:val="000000"/>
          <w:sz w:val="24"/>
          <w:szCs w:val="24"/>
        </w:rPr>
        <w:t>E</w:t>
      </w:r>
      <w:r w:rsidR="00B42A03">
        <w:rPr>
          <w:rFonts w:ascii="Times New Roman" w:eastAsia="Times New Roman" w:hAnsi="Times New Roman" w:cs="Times New Roman"/>
          <w:color w:val="000000"/>
          <w:sz w:val="24"/>
          <w:szCs w:val="24"/>
        </w:rPr>
        <w:t>ye</w:t>
      </w:r>
      <w:r w:rsidR="009E1244">
        <w:rPr>
          <w:rFonts w:ascii="Times New Roman" w:eastAsia="Times New Roman" w:hAnsi="Times New Roman" w:cs="Times New Roman"/>
          <w:color w:val="000000"/>
          <w:sz w:val="24"/>
          <w:szCs w:val="24"/>
        </w:rPr>
        <w:t xml:space="preserve"> system being more </w:t>
      </w:r>
      <w:r w:rsidR="007314A5">
        <w:rPr>
          <w:rFonts w:ascii="Times New Roman" w:eastAsia="Times New Roman" w:hAnsi="Times New Roman" w:cs="Times New Roman"/>
          <w:color w:val="000000"/>
          <w:sz w:val="24"/>
          <w:szCs w:val="24"/>
        </w:rPr>
        <w:t>accurate</w:t>
      </w:r>
      <w:r w:rsidR="009E1244">
        <w:rPr>
          <w:rFonts w:ascii="Times New Roman" w:eastAsia="Times New Roman" w:hAnsi="Times New Roman" w:cs="Times New Roman"/>
          <w:color w:val="000000"/>
          <w:sz w:val="24"/>
          <w:szCs w:val="24"/>
        </w:rPr>
        <w:t xml:space="preserve"> in </w:t>
      </w:r>
      <w:r w:rsidR="007314A5">
        <w:rPr>
          <w:rFonts w:ascii="Times New Roman" w:eastAsia="Times New Roman" w:hAnsi="Times New Roman" w:cs="Times New Roman"/>
          <w:color w:val="000000"/>
          <w:sz w:val="24"/>
          <w:szCs w:val="24"/>
        </w:rPr>
        <w:t xml:space="preserve">determining the location of the ball as well as finalizing </w:t>
      </w:r>
      <w:r w:rsidR="009E1244">
        <w:rPr>
          <w:rFonts w:ascii="Times New Roman" w:eastAsia="Times New Roman" w:hAnsi="Times New Roman" w:cs="Times New Roman"/>
          <w:color w:val="000000"/>
          <w:sz w:val="24"/>
          <w:szCs w:val="24"/>
        </w:rPr>
        <w:t>difficult</w:t>
      </w:r>
      <w:r w:rsidR="007314A5">
        <w:rPr>
          <w:rFonts w:ascii="Times New Roman" w:eastAsia="Times New Roman" w:hAnsi="Times New Roman" w:cs="Times New Roman"/>
          <w:color w:val="000000"/>
          <w:sz w:val="24"/>
          <w:szCs w:val="24"/>
        </w:rPr>
        <w:t xml:space="preserve"> or challenged</w:t>
      </w:r>
      <w:r w:rsidR="009E1244">
        <w:rPr>
          <w:rFonts w:ascii="Times New Roman" w:eastAsia="Times New Roman" w:hAnsi="Times New Roman" w:cs="Times New Roman"/>
          <w:color w:val="000000"/>
          <w:sz w:val="24"/>
          <w:szCs w:val="24"/>
        </w:rPr>
        <w:t xml:space="preserve"> calls compared to the human lineman.</w:t>
      </w:r>
    </w:p>
    <w:p w14:paraId="6F70B95E" w14:textId="262C5FDB" w:rsidR="006153D9" w:rsidRPr="00CE25BE" w:rsidRDefault="00CE25BE" w:rsidP="009E1244">
      <w:pPr>
        <w:shd w:val="clear" w:color="auto" w:fill="FFFFFF"/>
        <w:spacing w:after="0" w:line="480" w:lineRule="auto"/>
        <w:ind w:left="2880" w:firstLine="720"/>
        <w:rPr>
          <w:rFonts w:ascii="Times New Roman" w:eastAsia="Times New Roman" w:hAnsi="Times New Roman" w:cs="Times New Roman"/>
          <w:b/>
          <w:bCs/>
          <w:color w:val="000000"/>
          <w:sz w:val="24"/>
          <w:szCs w:val="24"/>
        </w:rPr>
      </w:pPr>
      <w:r w:rsidRPr="00CE25BE">
        <w:rPr>
          <w:rFonts w:ascii="Times New Roman" w:eastAsia="Times New Roman" w:hAnsi="Times New Roman" w:cs="Times New Roman"/>
          <w:b/>
          <w:bCs/>
          <w:color w:val="000000"/>
          <w:sz w:val="24"/>
          <w:szCs w:val="24"/>
        </w:rPr>
        <w:t xml:space="preserve">  </w:t>
      </w:r>
      <w:r w:rsidR="00BA6756" w:rsidRPr="00CE25BE">
        <w:rPr>
          <w:rFonts w:ascii="Times New Roman" w:eastAsia="Times New Roman" w:hAnsi="Times New Roman" w:cs="Times New Roman"/>
          <w:b/>
          <w:bCs/>
          <w:color w:val="000000"/>
          <w:sz w:val="24"/>
          <w:szCs w:val="24"/>
        </w:rPr>
        <w:t xml:space="preserve">Literary Review </w:t>
      </w:r>
    </w:p>
    <w:p w14:paraId="3E469DAA" w14:textId="66620449" w:rsidR="001C08B4" w:rsidRDefault="00110044" w:rsidP="001C08B4">
      <w:pPr>
        <w:pStyle w:val="NormalWeb"/>
        <w:shd w:val="clear" w:color="auto" w:fill="FFFFFF"/>
        <w:spacing w:before="0" w:beforeAutospacing="0" w:after="0" w:afterAutospacing="0" w:line="480" w:lineRule="auto"/>
        <w:ind w:firstLine="720"/>
        <w:rPr>
          <w:color w:val="2D3B45"/>
          <w:shd w:val="clear" w:color="auto" w:fill="FFFFFF"/>
        </w:rPr>
      </w:pPr>
      <w:r>
        <w:rPr>
          <w:color w:val="2D3B45"/>
          <w:shd w:val="clear" w:color="auto" w:fill="FFFFFF"/>
        </w:rPr>
        <w:t xml:space="preserve">This study reviews </w:t>
      </w:r>
      <w:r w:rsidR="00CC21F8">
        <w:rPr>
          <w:color w:val="2D3B45"/>
          <w:shd w:val="clear" w:color="auto" w:fill="FFFFFF"/>
        </w:rPr>
        <w:t xml:space="preserve">25 different articles </w:t>
      </w:r>
      <w:r w:rsidR="00DB6CA5">
        <w:rPr>
          <w:color w:val="2D3B45"/>
          <w:shd w:val="clear" w:color="auto" w:fill="FFFFFF"/>
        </w:rPr>
        <w:t>but utilized ten to resear</w:t>
      </w:r>
      <w:r w:rsidR="00BC0731">
        <w:rPr>
          <w:color w:val="2D3B45"/>
          <w:shd w:val="clear" w:color="auto" w:fill="FFFFFF"/>
        </w:rPr>
        <w:t>ch</w:t>
      </w:r>
      <w:r w:rsidR="00426913">
        <w:rPr>
          <w:color w:val="2D3B45"/>
          <w:shd w:val="clear" w:color="auto" w:fill="FFFFFF"/>
        </w:rPr>
        <w:t xml:space="preserve"> the</w:t>
      </w:r>
      <w:r w:rsidR="00BC0731">
        <w:rPr>
          <w:color w:val="2D3B45"/>
          <w:shd w:val="clear" w:color="auto" w:fill="FFFFFF"/>
        </w:rPr>
        <w:t xml:space="preserve"> different</w:t>
      </w:r>
      <w:r>
        <w:rPr>
          <w:color w:val="2D3B45"/>
          <w:shd w:val="clear" w:color="auto" w:fill="FFFFFF"/>
        </w:rPr>
        <w:t xml:space="preserve"> aspects of the Hawk</w:t>
      </w:r>
      <w:r w:rsidR="00F96F4B">
        <w:rPr>
          <w:color w:val="2D3B45"/>
          <w:shd w:val="clear" w:color="auto" w:fill="FFFFFF"/>
        </w:rPr>
        <w:t>-E</w:t>
      </w:r>
      <w:r>
        <w:rPr>
          <w:color w:val="2D3B45"/>
          <w:shd w:val="clear" w:color="auto" w:fill="FFFFFF"/>
        </w:rPr>
        <w:t>ye</w:t>
      </w:r>
      <w:r w:rsidR="00F96F4B">
        <w:rPr>
          <w:color w:val="2D3B45"/>
          <w:shd w:val="clear" w:color="auto" w:fill="FFFFFF"/>
        </w:rPr>
        <w:t xml:space="preserve"> </w:t>
      </w:r>
      <w:r>
        <w:rPr>
          <w:color w:val="2D3B45"/>
          <w:shd w:val="clear" w:color="auto" w:fill="FFFFFF"/>
        </w:rPr>
        <w:t xml:space="preserve">system and its relationship to both tennis players and spectators. </w:t>
      </w:r>
      <w:r w:rsidR="005D6739">
        <w:rPr>
          <w:color w:val="000000"/>
        </w:rPr>
        <w:t>John Crim (</w:t>
      </w:r>
      <w:r w:rsidR="009B73B1">
        <w:rPr>
          <w:color w:val="000000"/>
        </w:rPr>
        <w:t xml:space="preserve">Crim, </w:t>
      </w:r>
      <w:r w:rsidR="005D6739">
        <w:rPr>
          <w:color w:val="000000"/>
        </w:rPr>
        <w:t xml:space="preserve">2013) </w:t>
      </w:r>
      <w:r w:rsidR="001F3A3C">
        <w:rPr>
          <w:color w:val="000000"/>
        </w:rPr>
        <w:t>introduced the</w:t>
      </w:r>
      <w:r w:rsidR="0042184C">
        <w:rPr>
          <w:color w:val="000000"/>
        </w:rPr>
        <w:t xml:space="preserve"> basic layout of a tennis court</w:t>
      </w:r>
      <w:r w:rsidR="00896746">
        <w:rPr>
          <w:color w:val="000000"/>
        </w:rPr>
        <w:t>, the rules of what</w:t>
      </w:r>
      <w:r w:rsidR="006468C1">
        <w:rPr>
          <w:color w:val="000000"/>
        </w:rPr>
        <w:t xml:space="preserve"> causes the ball to be in or out, and finally who</w:t>
      </w:r>
      <w:r w:rsidR="00F96F4B">
        <w:rPr>
          <w:color w:val="000000"/>
        </w:rPr>
        <w:t xml:space="preserve"> is</w:t>
      </w:r>
      <w:r w:rsidR="006468C1">
        <w:rPr>
          <w:color w:val="000000"/>
        </w:rPr>
        <w:t xml:space="preserve"> responsib</w:t>
      </w:r>
      <w:r w:rsidR="00F96F4B">
        <w:rPr>
          <w:color w:val="000000"/>
        </w:rPr>
        <w:t xml:space="preserve">le to </w:t>
      </w:r>
      <w:r w:rsidR="006468C1">
        <w:rPr>
          <w:color w:val="000000"/>
        </w:rPr>
        <w:t>make th</w:t>
      </w:r>
      <w:r w:rsidR="00F96F4B">
        <w:rPr>
          <w:color w:val="000000"/>
        </w:rPr>
        <w:t>at</w:t>
      </w:r>
      <w:r w:rsidR="006468C1">
        <w:rPr>
          <w:color w:val="000000"/>
        </w:rPr>
        <w:t xml:space="preserve"> call</w:t>
      </w:r>
      <w:r w:rsidR="0042184C">
        <w:rPr>
          <w:color w:val="000000"/>
        </w:rPr>
        <w:t xml:space="preserve">. The next articles </w:t>
      </w:r>
      <w:r w:rsidR="00F96F4B">
        <w:rPr>
          <w:color w:val="2D3B45"/>
          <w:shd w:val="clear" w:color="auto" w:fill="FFFFFF"/>
        </w:rPr>
        <w:t>were s</w:t>
      </w:r>
      <w:r w:rsidR="00C8195B">
        <w:rPr>
          <w:color w:val="2D3B45"/>
          <w:shd w:val="clear" w:color="auto" w:fill="FFFFFF"/>
        </w:rPr>
        <w:t xml:space="preserve">tudies by </w:t>
      </w:r>
      <w:r w:rsidR="00C8195B" w:rsidRPr="00D846A3">
        <w:rPr>
          <w:color w:val="000000"/>
        </w:rPr>
        <w:t>Collins</w:t>
      </w:r>
      <w:r w:rsidR="00AC2B91">
        <w:rPr>
          <w:color w:val="000000"/>
        </w:rPr>
        <w:t xml:space="preserve"> (</w:t>
      </w:r>
      <w:r w:rsidR="00AC2B91" w:rsidRPr="00D846A3">
        <w:rPr>
          <w:color w:val="000000"/>
        </w:rPr>
        <w:t>Collins</w:t>
      </w:r>
      <w:r w:rsidR="00AC2B91">
        <w:rPr>
          <w:color w:val="000000"/>
        </w:rPr>
        <w:t>,</w:t>
      </w:r>
      <w:r w:rsidR="009B73B1">
        <w:rPr>
          <w:color w:val="000000"/>
        </w:rPr>
        <w:t xml:space="preserve"> </w:t>
      </w:r>
      <w:r w:rsidR="00AC2B91">
        <w:rPr>
          <w:color w:val="000000"/>
        </w:rPr>
        <w:t xml:space="preserve">2008) and </w:t>
      </w:r>
      <w:r w:rsidR="000E1A6B">
        <w:rPr>
          <w:color w:val="000000"/>
        </w:rPr>
        <w:t>g</w:t>
      </w:r>
      <w:r w:rsidR="00F96F4B">
        <w:rPr>
          <w:color w:val="000000"/>
        </w:rPr>
        <w:t>a</w:t>
      </w:r>
      <w:r w:rsidR="000E1A6B">
        <w:rPr>
          <w:color w:val="000000"/>
        </w:rPr>
        <w:t>ve the history of the system as well as how it operates.</w:t>
      </w:r>
      <w:r w:rsidR="001A4293">
        <w:rPr>
          <w:color w:val="000000"/>
        </w:rPr>
        <w:t xml:space="preserve"> </w:t>
      </w:r>
      <w:r w:rsidR="00C567EA">
        <w:rPr>
          <w:color w:val="000000"/>
        </w:rPr>
        <w:t xml:space="preserve">Collins </w:t>
      </w:r>
      <w:r w:rsidR="000156EA">
        <w:rPr>
          <w:color w:val="000000"/>
        </w:rPr>
        <w:t>Explains</w:t>
      </w:r>
      <w:r w:rsidR="00C567EA">
        <w:rPr>
          <w:color w:val="000000"/>
        </w:rPr>
        <w:t xml:space="preserve"> that the Haw</w:t>
      </w:r>
      <w:r w:rsidR="00F96F4B">
        <w:rPr>
          <w:color w:val="000000"/>
        </w:rPr>
        <w:t>k</w:t>
      </w:r>
      <w:r w:rsidR="00C567EA">
        <w:rPr>
          <w:color w:val="000000"/>
        </w:rPr>
        <w:t>-</w:t>
      </w:r>
      <w:r w:rsidR="00F96F4B">
        <w:rPr>
          <w:color w:val="000000"/>
        </w:rPr>
        <w:t>E</w:t>
      </w:r>
      <w:r w:rsidR="00C567EA">
        <w:rPr>
          <w:color w:val="000000"/>
        </w:rPr>
        <w:t>ye system was first introduced in</w:t>
      </w:r>
      <w:r w:rsidR="00F96F4B">
        <w:rPr>
          <w:color w:val="000000"/>
        </w:rPr>
        <w:t xml:space="preserve"> the game of</w:t>
      </w:r>
      <w:r w:rsidR="00C567EA">
        <w:rPr>
          <w:color w:val="000000"/>
        </w:rPr>
        <w:t xml:space="preserve"> cricket </w:t>
      </w:r>
      <w:r w:rsidR="006C1899">
        <w:rPr>
          <w:color w:val="000000"/>
        </w:rPr>
        <w:t>as an aid to the officials</w:t>
      </w:r>
      <w:r w:rsidR="007F020A">
        <w:rPr>
          <w:color w:val="000000"/>
        </w:rPr>
        <w:t xml:space="preserve"> and was later introduced to tennis after the system implementation</w:t>
      </w:r>
      <w:r w:rsidR="00F96F4B">
        <w:rPr>
          <w:color w:val="000000"/>
        </w:rPr>
        <w:t xml:space="preserve"> of</w:t>
      </w:r>
      <w:r w:rsidR="007F020A">
        <w:rPr>
          <w:color w:val="000000"/>
        </w:rPr>
        <w:t xml:space="preserve"> </w:t>
      </w:r>
      <w:r w:rsidR="009B73B1">
        <w:rPr>
          <w:color w:val="000000"/>
        </w:rPr>
        <w:t>high-speed</w:t>
      </w:r>
      <w:r w:rsidR="007F020A">
        <w:rPr>
          <w:color w:val="000000"/>
        </w:rPr>
        <w:t xml:space="preserve"> cameras as both </w:t>
      </w:r>
      <w:r w:rsidR="00F96F4B">
        <w:rPr>
          <w:color w:val="000000"/>
        </w:rPr>
        <w:t xml:space="preserve">an </w:t>
      </w:r>
      <w:r w:rsidR="007F020A">
        <w:rPr>
          <w:color w:val="000000"/>
        </w:rPr>
        <w:t>aid</w:t>
      </w:r>
      <w:r w:rsidR="00F96F4B">
        <w:rPr>
          <w:color w:val="000000"/>
        </w:rPr>
        <w:t xml:space="preserve"> to</w:t>
      </w:r>
      <w:r w:rsidR="007F020A">
        <w:rPr>
          <w:color w:val="000000"/>
        </w:rPr>
        <w:t xml:space="preserve"> the officials and a </w:t>
      </w:r>
      <w:r w:rsidR="00FF0B2A">
        <w:rPr>
          <w:color w:val="000000"/>
        </w:rPr>
        <w:t>training</w:t>
      </w:r>
      <w:r w:rsidR="007F020A">
        <w:rPr>
          <w:color w:val="000000"/>
        </w:rPr>
        <w:t xml:space="preserve"> tool</w:t>
      </w:r>
      <w:r w:rsidR="00FF0B2A">
        <w:rPr>
          <w:color w:val="000000"/>
        </w:rPr>
        <w:t xml:space="preserve"> for coaches.</w:t>
      </w:r>
      <w:r w:rsidR="00200C45">
        <w:rPr>
          <w:color w:val="000000"/>
        </w:rPr>
        <w:t xml:space="preserve"> Other ar</w:t>
      </w:r>
      <w:r w:rsidR="00F96F4B">
        <w:rPr>
          <w:color w:val="000000"/>
        </w:rPr>
        <w:t>t</w:t>
      </w:r>
      <w:r w:rsidR="00200C45">
        <w:rPr>
          <w:color w:val="000000"/>
        </w:rPr>
        <w:t>ic</w:t>
      </w:r>
      <w:r w:rsidR="00F96F4B">
        <w:rPr>
          <w:color w:val="000000"/>
        </w:rPr>
        <w:t xml:space="preserve">les </w:t>
      </w:r>
      <w:r w:rsidR="00200C45">
        <w:rPr>
          <w:color w:val="000000"/>
        </w:rPr>
        <w:t>done by</w:t>
      </w:r>
      <w:r w:rsidR="00A50EB6">
        <w:rPr>
          <w:color w:val="000000"/>
        </w:rPr>
        <w:t xml:space="preserve"> </w:t>
      </w:r>
      <w:r w:rsidR="008B6B81">
        <w:rPr>
          <w:color w:val="000000"/>
        </w:rPr>
        <w:t xml:space="preserve">Yan </w:t>
      </w:r>
      <w:proofErr w:type="spellStart"/>
      <w:r w:rsidR="008B6B81">
        <w:rPr>
          <w:color w:val="000000"/>
        </w:rPr>
        <w:t>Baodong</w:t>
      </w:r>
      <w:proofErr w:type="spellEnd"/>
      <w:r w:rsidR="008B6B81">
        <w:rPr>
          <w:color w:val="000000"/>
        </w:rPr>
        <w:t xml:space="preserve"> (</w:t>
      </w:r>
      <w:proofErr w:type="spellStart"/>
      <w:r w:rsidR="008B6B81">
        <w:rPr>
          <w:color w:val="000000"/>
        </w:rPr>
        <w:t>Baodong</w:t>
      </w:r>
      <w:proofErr w:type="spellEnd"/>
      <w:r w:rsidR="008B6B81">
        <w:rPr>
          <w:color w:val="000000"/>
        </w:rPr>
        <w:t>,</w:t>
      </w:r>
      <w:r w:rsidR="009B73B1">
        <w:rPr>
          <w:color w:val="000000"/>
        </w:rPr>
        <w:t xml:space="preserve"> </w:t>
      </w:r>
      <w:r w:rsidR="008B6B81">
        <w:rPr>
          <w:color w:val="000000"/>
        </w:rPr>
        <w:t>2014)</w:t>
      </w:r>
      <w:r w:rsidR="00A50EB6">
        <w:rPr>
          <w:color w:val="000000"/>
        </w:rPr>
        <w:t xml:space="preserve"> </w:t>
      </w:r>
      <w:r w:rsidR="00200C45">
        <w:rPr>
          <w:color w:val="000000"/>
        </w:rPr>
        <w:t>and</w:t>
      </w:r>
      <w:r w:rsidR="00EF6183">
        <w:rPr>
          <w:color w:val="000000"/>
        </w:rPr>
        <w:t xml:space="preserve"> François </w:t>
      </w:r>
      <w:proofErr w:type="spellStart"/>
      <w:r w:rsidR="00EF6183">
        <w:rPr>
          <w:color w:val="000000"/>
        </w:rPr>
        <w:t>Rioult</w:t>
      </w:r>
      <w:proofErr w:type="spellEnd"/>
      <w:r w:rsidR="00EF6183">
        <w:rPr>
          <w:color w:val="000000"/>
        </w:rPr>
        <w:t xml:space="preserve"> (</w:t>
      </w:r>
      <w:proofErr w:type="spellStart"/>
      <w:r w:rsidR="00EF6183">
        <w:rPr>
          <w:color w:val="000000"/>
        </w:rPr>
        <w:t>Rioult</w:t>
      </w:r>
      <w:proofErr w:type="spellEnd"/>
      <w:r w:rsidR="00EF6183">
        <w:rPr>
          <w:color w:val="000000"/>
        </w:rPr>
        <w:t>,</w:t>
      </w:r>
      <w:r w:rsidR="009B73B1">
        <w:rPr>
          <w:color w:val="000000"/>
        </w:rPr>
        <w:t xml:space="preserve"> </w:t>
      </w:r>
      <w:r w:rsidR="00EF6183">
        <w:rPr>
          <w:color w:val="000000"/>
        </w:rPr>
        <w:t xml:space="preserve">2017) </w:t>
      </w:r>
      <w:r w:rsidR="00A50EB6">
        <w:rPr>
          <w:color w:val="000000"/>
        </w:rPr>
        <w:t xml:space="preserve">explains how the system operates and </w:t>
      </w:r>
      <w:r w:rsidR="00EF6183">
        <w:rPr>
          <w:color w:val="000000"/>
        </w:rPr>
        <w:t>the system</w:t>
      </w:r>
      <w:r w:rsidR="00F96F4B">
        <w:rPr>
          <w:color w:val="000000"/>
        </w:rPr>
        <w:t>’s</w:t>
      </w:r>
      <w:r w:rsidR="00EF6183">
        <w:rPr>
          <w:color w:val="000000"/>
        </w:rPr>
        <w:t xml:space="preserve"> </w:t>
      </w:r>
      <w:r w:rsidR="00B62B41">
        <w:rPr>
          <w:color w:val="000000"/>
        </w:rPr>
        <w:t>data analyzing</w:t>
      </w:r>
      <w:r w:rsidR="00EF6183">
        <w:rPr>
          <w:color w:val="000000"/>
        </w:rPr>
        <w:t xml:space="preserve"> capabilities</w:t>
      </w:r>
      <w:r w:rsidR="00D43494">
        <w:rPr>
          <w:color w:val="000000"/>
        </w:rPr>
        <w:t>.</w:t>
      </w:r>
      <w:r w:rsidR="001D7A9E">
        <w:rPr>
          <w:color w:val="000000"/>
        </w:rPr>
        <w:t xml:space="preserve"> </w:t>
      </w:r>
      <w:proofErr w:type="spellStart"/>
      <w:r w:rsidR="001D7A9E">
        <w:rPr>
          <w:color w:val="000000"/>
        </w:rPr>
        <w:t>Baodong</w:t>
      </w:r>
      <w:proofErr w:type="spellEnd"/>
      <w:r w:rsidR="001D7A9E">
        <w:rPr>
          <w:color w:val="000000"/>
        </w:rPr>
        <w:t xml:space="preserve"> explains that the system utilize</w:t>
      </w:r>
      <w:r w:rsidR="00F96F4B">
        <w:rPr>
          <w:color w:val="000000"/>
        </w:rPr>
        <w:t xml:space="preserve">s eight to 10 </w:t>
      </w:r>
      <w:r w:rsidR="002A42A4">
        <w:rPr>
          <w:color w:val="000000"/>
        </w:rPr>
        <w:t xml:space="preserve">high speed </w:t>
      </w:r>
      <w:r w:rsidR="00766B4B">
        <w:rPr>
          <w:color w:val="000000"/>
        </w:rPr>
        <w:t>cameras</w:t>
      </w:r>
      <w:r w:rsidR="002A42A4">
        <w:rPr>
          <w:color w:val="000000"/>
        </w:rPr>
        <w:t xml:space="preserve"> </w:t>
      </w:r>
      <w:r w:rsidR="001C08B4">
        <w:rPr>
          <w:color w:val="000000"/>
        </w:rPr>
        <w:t>at</w:t>
      </w:r>
      <w:r w:rsidR="00766B4B">
        <w:rPr>
          <w:color w:val="000000"/>
        </w:rPr>
        <w:t xml:space="preserve"> </w:t>
      </w:r>
      <w:r w:rsidR="0067327C">
        <w:rPr>
          <w:color w:val="000000"/>
        </w:rPr>
        <w:t>different</w:t>
      </w:r>
      <w:r w:rsidR="001C08B4">
        <w:rPr>
          <w:color w:val="000000"/>
        </w:rPr>
        <w:t xml:space="preserve"> points on the court to triangulate the </w:t>
      </w:r>
      <w:r w:rsidR="0067327C">
        <w:rPr>
          <w:color w:val="000000"/>
        </w:rPr>
        <w:t xml:space="preserve">location of the ball and where it </w:t>
      </w:r>
      <w:r w:rsidR="0067327C">
        <w:rPr>
          <w:color w:val="000000"/>
        </w:rPr>
        <w:lastRenderedPageBreak/>
        <w:t>will potentially land</w:t>
      </w:r>
      <w:r w:rsidR="00F96F4B">
        <w:rPr>
          <w:color w:val="000000"/>
        </w:rPr>
        <w:t>,</w:t>
      </w:r>
      <w:r w:rsidR="00A854E4">
        <w:rPr>
          <w:color w:val="000000"/>
        </w:rPr>
        <w:t xml:space="preserve"> which the system </w:t>
      </w:r>
      <w:r w:rsidR="00F96F4B">
        <w:rPr>
          <w:color w:val="000000"/>
        </w:rPr>
        <w:t xml:space="preserve">then </w:t>
      </w:r>
      <w:r w:rsidR="00A854E4">
        <w:rPr>
          <w:color w:val="000000"/>
        </w:rPr>
        <w:t>d</w:t>
      </w:r>
      <w:r w:rsidR="00F96F4B">
        <w:rPr>
          <w:color w:val="000000"/>
        </w:rPr>
        <w:t>i</w:t>
      </w:r>
      <w:r w:rsidR="00A854E4">
        <w:rPr>
          <w:color w:val="000000"/>
        </w:rPr>
        <w:t xml:space="preserve">splays on a monitor. </w:t>
      </w:r>
      <w:r w:rsidR="002C1EE6">
        <w:rPr>
          <w:color w:val="000000"/>
        </w:rPr>
        <w:t xml:space="preserve">François </w:t>
      </w:r>
      <w:proofErr w:type="spellStart"/>
      <w:r w:rsidR="002C1EE6">
        <w:rPr>
          <w:color w:val="000000"/>
        </w:rPr>
        <w:t>Rioult</w:t>
      </w:r>
      <w:proofErr w:type="spellEnd"/>
      <w:r w:rsidR="002C1EE6">
        <w:rPr>
          <w:color w:val="000000"/>
        </w:rPr>
        <w:t xml:space="preserve"> (</w:t>
      </w:r>
      <w:proofErr w:type="spellStart"/>
      <w:r w:rsidR="002C1EE6">
        <w:rPr>
          <w:color w:val="000000"/>
        </w:rPr>
        <w:t>Rioult</w:t>
      </w:r>
      <w:proofErr w:type="spellEnd"/>
      <w:r w:rsidR="002C1EE6">
        <w:rPr>
          <w:color w:val="000000"/>
        </w:rPr>
        <w:t>,</w:t>
      </w:r>
      <w:r w:rsidR="009B73B1">
        <w:rPr>
          <w:color w:val="000000"/>
        </w:rPr>
        <w:t xml:space="preserve"> </w:t>
      </w:r>
      <w:r w:rsidR="002C1EE6">
        <w:rPr>
          <w:color w:val="000000"/>
        </w:rPr>
        <w:t xml:space="preserve">2017) </w:t>
      </w:r>
      <w:r w:rsidR="00F96F4B">
        <w:rPr>
          <w:color w:val="000000"/>
        </w:rPr>
        <w:t>a</w:t>
      </w:r>
      <w:r w:rsidR="002C1EE6">
        <w:rPr>
          <w:color w:val="000000"/>
        </w:rPr>
        <w:t xml:space="preserve">dds on </w:t>
      </w:r>
      <w:r w:rsidR="003D31D7">
        <w:rPr>
          <w:color w:val="000000"/>
        </w:rPr>
        <w:t>to this by giving examples of what kind of calculations the system c</w:t>
      </w:r>
      <w:r w:rsidR="00A42C2E">
        <w:rPr>
          <w:color w:val="000000"/>
        </w:rPr>
        <w:t>an perform with an example being</w:t>
      </w:r>
      <w:r w:rsidR="00D41AB3">
        <w:rPr>
          <w:color w:val="000000"/>
        </w:rPr>
        <w:t xml:space="preserve"> when it comes to</w:t>
      </w:r>
      <w:r w:rsidR="004F5B48">
        <w:rPr>
          <w:color w:val="000000"/>
        </w:rPr>
        <w:t xml:space="preserve"> a</w:t>
      </w:r>
      <w:r w:rsidR="00D41AB3">
        <w:rPr>
          <w:color w:val="000000"/>
        </w:rPr>
        <w:t xml:space="preserve"> player</w:t>
      </w:r>
      <w:r w:rsidR="009B73B1">
        <w:rPr>
          <w:color w:val="000000"/>
        </w:rPr>
        <w:t>’</w:t>
      </w:r>
      <w:r w:rsidR="00D41AB3">
        <w:rPr>
          <w:color w:val="000000"/>
        </w:rPr>
        <w:t>s</w:t>
      </w:r>
      <w:r w:rsidR="004F5B48">
        <w:rPr>
          <w:color w:val="000000"/>
        </w:rPr>
        <w:t xml:space="preserve"> wi</w:t>
      </w:r>
      <w:r w:rsidR="009B73B1">
        <w:rPr>
          <w:color w:val="000000"/>
        </w:rPr>
        <w:t>nn</w:t>
      </w:r>
      <w:r w:rsidR="004F5B48">
        <w:rPr>
          <w:color w:val="000000"/>
        </w:rPr>
        <w:t>ing their</w:t>
      </w:r>
      <w:r w:rsidR="00D41AB3">
        <w:rPr>
          <w:color w:val="000000"/>
        </w:rPr>
        <w:t xml:space="preserve"> first serve, what surface are players most successful on,</w:t>
      </w:r>
      <w:r w:rsidR="000E55B6">
        <w:rPr>
          <w:color w:val="000000"/>
        </w:rPr>
        <w:t xml:space="preserve"> are men or women </w:t>
      </w:r>
      <w:r w:rsidR="00180B40">
        <w:rPr>
          <w:color w:val="000000"/>
        </w:rPr>
        <w:t xml:space="preserve">more likely with </w:t>
      </w:r>
      <w:r w:rsidR="009B73B1">
        <w:rPr>
          <w:color w:val="000000"/>
        </w:rPr>
        <w:t xml:space="preserve">a </w:t>
      </w:r>
      <w:r w:rsidR="00180B40">
        <w:rPr>
          <w:color w:val="000000"/>
        </w:rPr>
        <w:t>win</w:t>
      </w:r>
      <w:r w:rsidR="009B73B1">
        <w:rPr>
          <w:color w:val="000000"/>
        </w:rPr>
        <w:t xml:space="preserve"> on</w:t>
      </w:r>
      <w:r w:rsidR="00180B40">
        <w:rPr>
          <w:color w:val="000000"/>
        </w:rPr>
        <w:t xml:space="preserve"> their first serve, </w:t>
      </w:r>
      <w:r w:rsidR="00F53021">
        <w:rPr>
          <w:color w:val="000000"/>
        </w:rPr>
        <w:t>an</w:t>
      </w:r>
      <w:r w:rsidR="004D6F3F">
        <w:rPr>
          <w:color w:val="000000"/>
        </w:rPr>
        <w:t xml:space="preserve">d if speed has any effect on the success of the serve. </w:t>
      </w:r>
      <w:r w:rsidR="00853DFE">
        <w:rPr>
          <w:color w:val="000000"/>
        </w:rPr>
        <w:t xml:space="preserve">Despite all the impressive </w:t>
      </w:r>
      <w:r w:rsidR="000C0BAB">
        <w:rPr>
          <w:color w:val="000000"/>
        </w:rPr>
        <w:t>capabilities if the system</w:t>
      </w:r>
      <w:r w:rsidR="00C666F1">
        <w:rPr>
          <w:color w:val="000000"/>
        </w:rPr>
        <w:t xml:space="preserve">, </w:t>
      </w:r>
      <w:r w:rsidR="00C666F1">
        <w:rPr>
          <w:color w:val="333333"/>
        </w:rPr>
        <w:t>Dureja Gaurav</w:t>
      </w:r>
      <w:r w:rsidR="000C0BAB">
        <w:rPr>
          <w:color w:val="000000"/>
        </w:rPr>
        <w:t xml:space="preserve"> </w:t>
      </w:r>
      <w:r w:rsidR="00591757">
        <w:rPr>
          <w:color w:val="333333"/>
        </w:rPr>
        <w:t>(Gaurav,</w:t>
      </w:r>
      <w:r w:rsidR="009B73B1">
        <w:rPr>
          <w:color w:val="333333"/>
        </w:rPr>
        <w:t xml:space="preserve"> </w:t>
      </w:r>
      <w:r w:rsidR="00591757">
        <w:rPr>
          <w:color w:val="333333"/>
        </w:rPr>
        <w:t xml:space="preserve">2006) </w:t>
      </w:r>
      <w:r w:rsidR="009B73B1">
        <w:rPr>
          <w:color w:val="333333"/>
        </w:rPr>
        <w:t>a</w:t>
      </w:r>
      <w:r w:rsidR="00591757">
        <w:rPr>
          <w:color w:val="333333"/>
        </w:rPr>
        <w:t xml:space="preserve">rgues that </w:t>
      </w:r>
      <w:r w:rsidR="00806E9C">
        <w:rPr>
          <w:color w:val="333333"/>
        </w:rPr>
        <w:t xml:space="preserve">when it comes to these studies, </w:t>
      </w:r>
      <w:r w:rsidR="00E72660">
        <w:rPr>
          <w:color w:val="333333"/>
        </w:rPr>
        <w:t xml:space="preserve">they do not </w:t>
      </w:r>
      <w:r w:rsidR="0092479C">
        <w:rPr>
          <w:color w:val="333333"/>
        </w:rPr>
        <w:t xml:space="preserve">account for all external factors </w:t>
      </w:r>
      <w:r w:rsidR="00A51C3D">
        <w:rPr>
          <w:color w:val="333333"/>
        </w:rPr>
        <w:t>that could affect the system such</w:t>
      </w:r>
      <w:r w:rsidR="009B73B1">
        <w:rPr>
          <w:color w:val="333333"/>
        </w:rPr>
        <w:t xml:space="preserve"> as</w:t>
      </w:r>
      <w:r w:rsidR="00A51C3D">
        <w:rPr>
          <w:color w:val="333333"/>
        </w:rPr>
        <w:t xml:space="preserve"> </w:t>
      </w:r>
      <w:r w:rsidR="00DD1576">
        <w:rPr>
          <w:color w:val="333333"/>
        </w:rPr>
        <w:t>hardware malfunction a</w:t>
      </w:r>
      <w:r w:rsidR="009B73B1">
        <w:rPr>
          <w:color w:val="333333"/>
        </w:rPr>
        <w:t>nd</w:t>
      </w:r>
      <w:r w:rsidR="00DD1576">
        <w:rPr>
          <w:color w:val="333333"/>
        </w:rPr>
        <w:t xml:space="preserve"> human error which can corrupt the data presented</w:t>
      </w:r>
      <w:r w:rsidR="00150547">
        <w:rPr>
          <w:color w:val="333333"/>
        </w:rPr>
        <w:t xml:space="preserve"> making it not as accurate as originally</w:t>
      </w:r>
      <w:r w:rsidR="00927D79">
        <w:rPr>
          <w:color w:val="333333"/>
        </w:rPr>
        <w:t xml:space="preserve"> </w:t>
      </w:r>
      <w:r w:rsidR="009B73B1">
        <w:rPr>
          <w:color w:val="333333"/>
        </w:rPr>
        <w:t>presented.</w:t>
      </w:r>
      <w:r w:rsidR="00BE1F30">
        <w:rPr>
          <w:color w:val="333333"/>
        </w:rPr>
        <w:t xml:space="preserve"> </w:t>
      </w:r>
      <w:r w:rsidR="0081748C">
        <w:rPr>
          <w:color w:val="000000"/>
        </w:rPr>
        <w:t>Peter Bodo (</w:t>
      </w:r>
      <w:r w:rsidR="009B73B1">
        <w:rPr>
          <w:color w:val="000000"/>
        </w:rPr>
        <w:t>Bodo, 2013</w:t>
      </w:r>
      <w:r w:rsidR="0081748C">
        <w:rPr>
          <w:color w:val="000000"/>
        </w:rPr>
        <w:t xml:space="preserve">) also supports the </w:t>
      </w:r>
      <w:r w:rsidR="00803206">
        <w:rPr>
          <w:color w:val="000000"/>
        </w:rPr>
        <w:t>claim that</w:t>
      </w:r>
      <w:r w:rsidR="0081748C">
        <w:rPr>
          <w:color w:val="000000"/>
        </w:rPr>
        <w:t xml:space="preserve"> the system </w:t>
      </w:r>
      <w:r w:rsidR="009D3F1E">
        <w:rPr>
          <w:color w:val="000000"/>
        </w:rPr>
        <w:t>is not</w:t>
      </w:r>
      <w:r w:rsidR="002E2C5B">
        <w:rPr>
          <w:color w:val="000000"/>
        </w:rPr>
        <w:t xml:space="preserve"> as </w:t>
      </w:r>
      <w:r w:rsidR="00620DDF">
        <w:rPr>
          <w:color w:val="000000"/>
        </w:rPr>
        <w:t>accurate</w:t>
      </w:r>
      <w:r w:rsidR="002E2C5B">
        <w:rPr>
          <w:color w:val="000000"/>
        </w:rPr>
        <w:t xml:space="preserve"> as </w:t>
      </w:r>
      <w:r w:rsidR="00620DDF">
        <w:rPr>
          <w:color w:val="000000"/>
        </w:rPr>
        <w:t>originally</w:t>
      </w:r>
      <w:r w:rsidR="002E2C5B">
        <w:rPr>
          <w:color w:val="000000"/>
        </w:rPr>
        <w:t xml:space="preserve"> claim</w:t>
      </w:r>
      <w:r w:rsidR="00620DDF">
        <w:rPr>
          <w:color w:val="000000"/>
        </w:rPr>
        <w:t>ed</w:t>
      </w:r>
      <w:r w:rsidR="002E2C5B">
        <w:rPr>
          <w:color w:val="000000"/>
        </w:rPr>
        <w:t xml:space="preserve"> and how the system</w:t>
      </w:r>
      <w:r w:rsidR="00620DDF">
        <w:rPr>
          <w:color w:val="000000"/>
        </w:rPr>
        <w:t xml:space="preserve"> takes away</w:t>
      </w:r>
      <w:r w:rsidR="00625AEC">
        <w:rPr>
          <w:color w:val="000000"/>
        </w:rPr>
        <w:t xml:space="preserve"> </w:t>
      </w:r>
      <w:r w:rsidR="009B73B1">
        <w:rPr>
          <w:color w:val="000000"/>
        </w:rPr>
        <w:t xml:space="preserve">from </w:t>
      </w:r>
      <w:proofErr w:type="gramStart"/>
      <w:r w:rsidR="00F13014">
        <w:rPr>
          <w:color w:val="000000"/>
        </w:rPr>
        <w:t>sport as a whole</w:t>
      </w:r>
      <w:proofErr w:type="gramEnd"/>
      <w:r w:rsidR="00F13014">
        <w:rPr>
          <w:color w:val="000000"/>
        </w:rPr>
        <w:t>.</w:t>
      </w:r>
      <w:r w:rsidR="00B54B79">
        <w:rPr>
          <w:color w:val="000000"/>
        </w:rPr>
        <w:t xml:space="preserve"> The articles </w:t>
      </w:r>
      <w:r w:rsidR="00C946E5">
        <w:rPr>
          <w:color w:val="000000"/>
        </w:rPr>
        <w:t xml:space="preserve">written by </w:t>
      </w:r>
      <w:r w:rsidR="00C946E5">
        <w:rPr>
          <w:color w:val="333333"/>
        </w:rPr>
        <w:t xml:space="preserve">Joseph </w:t>
      </w:r>
      <w:r w:rsidR="00603802">
        <w:rPr>
          <w:color w:val="333333"/>
        </w:rPr>
        <w:t>(</w:t>
      </w:r>
      <w:r w:rsidR="00C946E5">
        <w:rPr>
          <w:color w:val="333333"/>
        </w:rPr>
        <w:t>J</w:t>
      </w:r>
      <w:r w:rsidR="00603802">
        <w:rPr>
          <w:color w:val="333333"/>
        </w:rPr>
        <w:t>oseph</w:t>
      </w:r>
      <w:r w:rsidR="00C946E5">
        <w:rPr>
          <w:color w:val="333333"/>
        </w:rPr>
        <w:t>,</w:t>
      </w:r>
      <w:r w:rsidR="009B73B1">
        <w:rPr>
          <w:color w:val="333333"/>
        </w:rPr>
        <w:t xml:space="preserve"> </w:t>
      </w:r>
      <w:r w:rsidR="00C946E5">
        <w:rPr>
          <w:color w:val="333333"/>
        </w:rPr>
        <w:t>2019</w:t>
      </w:r>
      <w:r w:rsidR="00603802">
        <w:rPr>
          <w:color w:val="333333"/>
        </w:rPr>
        <w:t xml:space="preserve">) and </w:t>
      </w:r>
      <w:r w:rsidR="00603802">
        <w:rPr>
          <w:color w:val="010101"/>
        </w:rPr>
        <w:t xml:space="preserve">(Productivity </w:t>
      </w:r>
      <w:r w:rsidR="009B73B1">
        <w:rPr>
          <w:color w:val="010101"/>
        </w:rPr>
        <w:t>S</w:t>
      </w:r>
      <w:r w:rsidR="00603802">
        <w:rPr>
          <w:color w:val="010101"/>
        </w:rPr>
        <w:t xml:space="preserve">olutions, 2020) look at both the </w:t>
      </w:r>
      <w:r w:rsidR="0032351D">
        <w:rPr>
          <w:color w:val="010101"/>
        </w:rPr>
        <w:t>advantages and disadvantages of the Hawk-</w:t>
      </w:r>
      <w:r w:rsidR="009B73B1">
        <w:rPr>
          <w:color w:val="010101"/>
        </w:rPr>
        <w:t>E</w:t>
      </w:r>
      <w:r w:rsidR="0032351D">
        <w:rPr>
          <w:color w:val="010101"/>
        </w:rPr>
        <w:t xml:space="preserve">ye system. </w:t>
      </w:r>
      <w:r w:rsidR="00114652">
        <w:rPr>
          <w:color w:val="010101"/>
        </w:rPr>
        <w:t>Although they have the same perspective as</w:t>
      </w:r>
      <w:r w:rsidR="00D01261">
        <w:rPr>
          <w:color w:val="010101"/>
        </w:rPr>
        <w:t xml:space="preserve"> (</w:t>
      </w:r>
      <w:r w:rsidR="00D01261">
        <w:rPr>
          <w:color w:val="333333"/>
        </w:rPr>
        <w:t>Gaurav,</w:t>
      </w:r>
      <w:r w:rsidR="009B73B1">
        <w:rPr>
          <w:color w:val="333333"/>
        </w:rPr>
        <w:t xml:space="preserve"> </w:t>
      </w:r>
      <w:r w:rsidR="00D01261">
        <w:rPr>
          <w:color w:val="333333"/>
        </w:rPr>
        <w:t>2006)</w:t>
      </w:r>
      <w:r w:rsidR="00625AEC">
        <w:rPr>
          <w:color w:val="333333"/>
        </w:rPr>
        <w:t xml:space="preserve"> and </w:t>
      </w:r>
      <w:r w:rsidR="00114652">
        <w:rPr>
          <w:color w:val="333333"/>
        </w:rPr>
        <w:t>(</w:t>
      </w:r>
      <w:r w:rsidR="00114652">
        <w:rPr>
          <w:color w:val="000000"/>
        </w:rPr>
        <w:t>Bodo,</w:t>
      </w:r>
      <w:r w:rsidR="009B73B1">
        <w:rPr>
          <w:color w:val="000000"/>
        </w:rPr>
        <w:t xml:space="preserve"> </w:t>
      </w:r>
      <w:r w:rsidR="00114652">
        <w:rPr>
          <w:color w:val="000000"/>
        </w:rPr>
        <w:t xml:space="preserve">2013) in that the system is not as </w:t>
      </w:r>
      <w:r w:rsidR="004B6956">
        <w:rPr>
          <w:color w:val="000000"/>
        </w:rPr>
        <w:t>accurate</w:t>
      </w:r>
      <w:r w:rsidR="00114652">
        <w:rPr>
          <w:color w:val="000000"/>
        </w:rPr>
        <w:t xml:space="preserve"> or reliable as originally thought, they also </w:t>
      </w:r>
      <w:r w:rsidR="00E007E1">
        <w:rPr>
          <w:color w:val="000000"/>
        </w:rPr>
        <w:t xml:space="preserve">bring </w:t>
      </w:r>
      <w:r w:rsidR="004B6956">
        <w:rPr>
          <w:color w:val="000000"/>
        </w:rPr>
        <w:t>arguments</w:t>
      </w:r>
      <w:r w:rsidR="00E007E1">
        <w:rPr>
          <w:color w:val="000000"/>
        </w:rPr>
        <w:t xml:space="preserve"> </w:t>
      </w:r>
      <w:r w:rsidR="004B6956">
        <w:rPr>
          <w:color w:val="000000"/>
        </w:rPr>
        <w:t>against</w:t>
      </w:r>
      <w:r w:rsidR="00E007E1">
        <w:rPr>
          <w:color w:val="000000"/>
        </w:rPr>
        <w:t xml:space="preserve"> this claim and state that the system has still </w:t>
      </w:r>
      <w:r w:rsidR="00860D07">
        <w:rPr>
          <w:color w:val="000000"/>
        </w:rPr>
        <w:t>drastically</w:t>
      </w:r>
      <w:r w:rsidR="00E007E1">
        <w:rPr>
          <w:color w:val="000000"/>
        </w:rPr>
        <w:t xml:space="preserve"> improved the accuracy of the call made by the officials.</w:t>
      </w:r>
      <w:r w:rsidR="004B51FA">
        <w:rPr>
          <w:color w:val="000000"/>
        </w:rPr>
        <w:t xml:space="preserve"> </w:t>
      </w:r>
      <w:r w:rsidR="00E858F5">
        <w:rPr>
          <w:color w:val="000000"/>
        </w:rPr>
        <w:t xml:space="preserve"> Steve </w:t>
      </w:r>
      <w:proofErr w:type="spellStart"/>
      <w:r w:rsidR="00E858F5">
        <w:rPr>
          <w:color w:val="000000"/>
        </w:rPr>
        <w:t>Tingor</w:t>
      </w:r>
      <w:proofErr w:type="spellEnd"/>
      <w:r w:rsidR="00E858F5">
        <w:rPr>
          <w:color w:val="000000"/>
        </w:rPr>
        <w:t xml:space="preserve"> (</w:t>
      </w:r>
      <w:proofErr w:type="spellStart"/>
      <w:r w:rsidR="00E858F5">
        <w:rPr>
          <w:color w:val="333333"/>
        </w:rPr>
        <w:t>Tingor</w:t>
      </w:r>
      <w:proofErr w:type="spellEnd"/>
      <w:r w:rsidR="00E858F5">
        <w:rPr>
          <w:color w:val="333333"/>
        </w:rPr>
        <w:t>,</w:t>
      </w:r>
      <w:r w:rsidR="009B73B1">
        <w:rPr>
          <w:color w:val="333333"/>
        </w:rPr>
        <w:t xml:space="preserve"> </w:t>
      </w:r>
      <w:r w:rsidR="00E858F5">
        <w:rPr>
          <w:color w:val="333333"/>
        </w:rPr>
        <w:t xml:space="preserve">2020) and </w:t>
      </w:r>
      <w:r w:rsidR="009F74C7">
        <w:rPr>
          <w:color w:val="000000"/>
        </w:rPr>
        <w:t>Van Sias (</w:t>
      </w:r>
      <w:proofErr w:type="gramStart"/>
      <w:r w:rsidR="009F74C7">
        <w:rPr>
          <w:color w:val="000000"/>
        </w:rPr>
        <w:t>Sias,</w:t>
      </w:r>
      <w:r w:rsidR="009B73B1">
        <w:rPr>
          <w:color w:val="000000"/>
        </w:rPr>
        <w:t xml:space="preserve">  </w:t>
      </w:r>
      <w:r w:rsidR="009F74C7">
        <w:rPr>
          <w:color w:val="000000"/>
        </w:rPr>
        <w:t>2017</w:t>
      </w:r>
      <w:proofErr w:type="gramEnd"/>
      <w:r w:rsidR="009F74C7">
        <w:rPr>
          <w:color w:val="000000"/>
        </w:rPr>
        <w:t>)</w:t>
      </w:r>
      <w:r w:rsidR="009B73B1">
        <w:rPr>
          <w:color w:val="000000"/>
        </w:rPr>
        <w:t xml:space="preserve"> </w:t>
      </w:r>
      <w:r w:rsidR="009F74C7">
        <w:rPr>
          <w:color w:val="000000"/>
        </w:rPr>
        <w:t xml:space="preserve">further support this claim by </w:t>
      </w:r>
      <w:r w:rsidR="00795600">
        <w:rPr>
          <w:color w:val="000000"/>
        </w:rPr>
        <w:t>giving real world examples of how the</w:t>
      </w:r>
      <w:r w:rsidR="004B6956">
        <w:rPr>
          <w:color w:val="000000"/>
        </w:rPr>
        <w:t xml:space="preserve"> Haw</w:t>
      </w:r>
      <w:r w:rsidR="00734A73">
        <w:rPr>
          <w:color w:val="000000"/>
        </w:rPr>
        <w:t>k-</w:t>
      </w:r>
      <w:r w:rsidR="009B73B1">
        <w:rPr>
          <w:color w:val="000000"/>
        </w:rPr>
        <w:t>E</w:t>
      </w:r>
      <w:r w:rsidR="00734A73">
        <w:rPr>
          <w:color w:val="000000"/>
        </w:rPr>
        <w:t>ye has either proven</w:t>
      </w:r>
      <w:r w:rsidR="00241696">
        <w:rPr>
          <w:color w:val="000000"/>
        </w:rPr>
        <w:t xml:space="preserve"> </w:t>
      </w:r>
      <w:r w:rsidR="00897240">
        <w:rPr>
          <w:color w:val="000000"/>
        </w:rPr>
        <w:t xml:space="preserve">the </w:t>
      </w:r>
      <w:r w:rsidR="0098783E">
        <w:rPr>
          <w:color w:val="000000"/>
        </w:rPr>
        <w:t>accuracy</w:t>
      </w:r>
      <w:r w:rsidR="00897240">
        <w:rPr>
          <w:color w:val="000000"/>
        </w:rPr>
        <w:t xml:space="preserve"> of a call </w:t>
      </w:r>
      <w:r w:rsidR="00734A73">
        <w:rPr>
          <w:color w:val="000000"/>
        </w:rPr>
        <w:t xml:space="preserve">or has </w:t>
      </w:r>
      <w:r w:rsidR="009B73B1">
        <w:rPr>
          <w:color w:val="000000"/>
        </w:rPr>
        <w:t xml:space="preserve">helped </w:t>
      </w:r>
      <w:r w:rsidR="00241696">
        <w:rPr>
          <w:color w:val="000000"/>
        </w:rPr>
        <w:t>finalized a</w:t>
      </w:r>
      <w:r w:rsidR="0098783E">
        <w:rPr>
          <w:color w:val="000000"/>
        </w:rPr>
        <w:t xml:space="preserve"> </w:t>
      </w:r>
      <w:r w:rsidR="006D422B">
        <w:rPr>
          <w:color w:val="000000"/>
        </w:rPr>
        <w:t>challenge</w:t>
      </w:r>
      <w:r w:rsidR="0098783E">
        <w:rPr>
          <w:color w:val="000000"/>
        </w:rPr>
        <w:t xml:space="preserve"> given by a player.</w:t>
      </w:r>
      <w:r w:rsidR="00241696">
        <w:rPr>
          <w:color w:val="000000"/>
        </w:rPr>
        <w:t xml:space="preserve"> </w:t>
      </w:r>
      <w:r w:rsidR="00795600">
        <w:rPr>
          <w:color w:val="000000"/>
        </w:rPr>
        <w:t xml:space="preserve"> </w:t>
      </w:r>
    </w:p>
    <w:p w14:paraId="1809118F" w14:textId="44F3914E" w:rsidR="00110044" w:rsidRPr="001C08B4" w:rsidRDefault="00110044" w:rsidP="001C08B4">
      <w:pPr>
        <w:pStyle w:val="NormalWeb"/>
        <w:shd w:val="clear" w:color="auto" w:fill="FFFFFF"/>
        <w:spacing w:before="0" w:beforeAutospacing="0" w:after="0" w:afterAutospacing="0" w:line="480" w:lineRule="auto"/>
        <w:ind w:firstLine="720"/>
        <w:rPr>
          <w:color w:val="2D3B45"/>
          <w:shd w:val="clear" w:color="auto" w:fill="FFFFFF"/>
        </w:rPr>
      </w:pPr>
      <w:r w:rsidRPr="00D846A3">
        <w:rPr>
          <w:color w:val="000000"/>
        </w:rPr>
        <w:t>Collins and Evans (</w:t>
      </w:r>
      <w:r w:rsidR="00DD536E">
        <w:rPr>
          <w:color w:val="000000"/>
        </w:rPr>
        <w:t>Collins</w:t>
      </w:r>
      <w:r w:rsidR="009B73B1">
        <w:rPr>
          <w:color w:val="000000"/>
        </w:rPr>
        <w:t xml:space="preserve">, </w:t>
      </w:r>
      <w:r w:rsidR="00DD536E">
        <w:rPr>
          <w:color w:val="000000"/>
        </w:rPr>
        <w:t>2008</w:t>
      </w:r>
      <w:r w:rsidRPr="00D846A3">
        <w:rPr>
          <w:color w:val="000000"/>
        </w:rPr>
        <w:t xml:space="preserve">) in the </w:t>
      </w:r>
      <w:r w:rsidR="009B73B1">
        <w:rPr>
          <w:color w:val="000000"/>
        </w:rPr>
        <w:t>J</w:t>
      </w:r>
      <w:r w:rsidRPr="00D846A3">
        <w:rPr>
          <w:color w:val="000000"/>
        </w:rPr>
        <w:t>ournal</w:t>
      </w:r>
      <w:r w:rsidR="009B73B1">
        <w:rPr>
          <w:color w:val="000000"/>
        </w:rPr>
        <w:t xml:space="preserve"> of</w:t>
      </w:r>
      <w:r w:rsidRPr="00D846A3">
        <w:rPr>
          <w:color w:val="000000"/>
        </w:rPr>
        <w:t xml:space="preserve"> Public Understanding of Science</w:t>
      </w:r>
      <w:r w:rsidR="009B73B1">
        <w:rPr>
          <w:color w:val="000000"/>
        </w:rPr>
        <w:t>,</w:t>
      </w:r>
      <w:r w:rsidRPr="00D846A3">
        <w:rPr>
          <w:color w:val="000000"/>
        </w:rPr>
        <w:t xml:space="preserve"> </w:t>
      </w:r>
      <w:r w:rsidR="009B73B1">
        <w:rPr>
          <w:color w:val="000000"/>
        </w:rPr>
        <w:t xml:space="preserve">which is a journal that examines </w:t>
      </w:r>
      <w:r w:rsidRPr="00D846A3">
        <w:rPr>
          <w:color w:val="000000"/>
        </w:rPr>
        <w:t>the public’s understanding of multiple different topics and if they are correct or misleading</w:t>
      </w:r>
      <w:r w:rsidR="009B73B1">
        <w:rPr>
          <w:color w:val="000000"/>
        </w:rPr>
        <w:t xml:space="preserve">, </w:t>
      </w:r>
      <w:r w:rsidRPr="00D846A3">
        <w:rPr>
          <w:color w:val="000000"/>
        </w:rPr>
        <w:t>explain how technology has advanced significantly over the years and</w:t>
      </w:r>
      <w:r>
        <w:rPr>
          <w:color w:val="000000"/>
        </w:rPr>
        <w:t xml:space="preserve"> how Hawk-Eye is the logical </w:t>
      </w:r>
      <w:r w:rsidR="009B73B1">
        <w:rPr>
          <w:color w:val="000000"/>
        </w:rPr>
        <w:t xml:space="preserve">next </w:t>
      </w:r>
      <w:r>
        <w:rPr>
          <w:color w:val="000000"/>
        </w:rPr>
        <w:t xml:space="preserve">step moving forward when it comes to sports innovations. The system uses multiple cameras to track the path of the ball and displays where the ball landed </w:t>
      </w:r>
      <w:r w:rsidR="009B73B1">
        <w:rPr>
          <w:color w:val="000000"/>
        </w:rPr>
        <w:t xml:space="preserve">as shown </w:t>
      </w:r>
      <w:r>
        <w:rPr>
          <w:color w:val="000000"/>
        </w:rPr>
        <w:t>on a monitor. In the early years</w:t>
      </w:r>
      <w:r w:rsidR="009B73B1">
        <w:rPr>
          <w:color w:val="000000"/>
        </w:rPr>
        <w:t>,</w:t>
      </w:r>
      <w:r>
        <w:rPr>
          <w:color w:val="000000"/>
        </w:rPr>
        <w:t xml:space="preserve"> the Hawk- Eye system used pre-existing broadcast </w:t>
      </w:r>
      <w:r>
        <w:rPr>
          <w:color w:val="000000"/>
        </w:rPr>
        <w:lastRenderedPageBreak/>
        <w:t xml:space="preserve">cameras. Today the system has transitioned to high-speed cameras to improve the accuracy of the system. Hawk-Eye was the only tracking system to pass strenuous </w:t>
      </w:r>
      <w:r w:rsidR="009B73B1">
        <w:rPr>
          <w:color w:val="000000"/>
        </w:rPr>
        <w:t>International Tennis Federation (ITF)</w:t>
      </w:r>
      <w:r>
        <w:rPr>
          <w:color w:val="000000"/>
        </w:rPr>
        <w:t xml:space="preserve"> testing. ITF testing is a system used by national tennis organizations to test these kinds of systems. Collins and Evans</w:t>
      </w:r>
      <w:r w:rsidR="00E21400" w:rsidRPr="00E21400">
        <w:rPr>
          <w:color w:val="000000"/>
        </w:rPr>
        <w:t xml:space="preserve"> </w:t>
      </w:r>
      <w:r w:rsidR="00E21400">
        <w:rPr>
          <w:color w:val="000000"/>
        </w:rPr>
        <w:t>(Collins</w:t>
      </w:r>
      <w:r w:rsidR="009B73B1">
        <w:rPr>
          <w:color w:val="000000"/>
        </w:rPr>
        <w:t xml:space="preserve">, </w:t>
      </w:r>
      <w:r w:rsidR="00E21400">
        <w:rPr>
          <w:color w:val="000000"/>
        </w:rPr>
        <w:t>2008)</w:t>
      </w:r>
      <w:r w:rsidR="009B73B1">
        <w:rPr>
          <w:color w:val="000000"/>
        </w:rPr>
        <w:t xml:space="preserve"> </w:t>
      </w:r>
      <w:r>
        <w:rPr>
          <w:color w:val="000000"/>
        </w:rPr>
        <w:t xml:space="preserve">give </w:t>
      </w:r>
      <w:r w:rsidR="00860D07">
        <w:rPr>
          <w:color w:val="000000"/>
        </w:rPr>
        <w:t>multiple examples</w:t>
      </w:r>
      <w:r>
        <w:rPr>
          <w:color w:val="000000"/>
        </w:rPr>
        <w:t xml:space="preserve"> of other sports that utilized the Hawk-Eye system as well as its main purpose of tracking and data analysis. The first sport to use the system was cricket. As part of training</w:t>
      </w:r>
      <w:r w:rsidR="009B73B1">
        <w:rPr>
          <w:color w:val="000000"/>
        </w:rPr>
        <w:t>,</w:t>
      </w:r>
      <w:r>
        <w:rPr>
          <w:color w:val="000000"/>
        </w:rPr>
        <w:t xml:space="preserve"> the tool </w:t>
      </w:r>
      <w:proofErr w:type="gramStart"/>
      <w:r>
        <w:rPr>
          <w:color w:val="000000"/>
        </w:rPr>
        <w:t>would  give</w:t>
      </w:r>
      <w:proofErr w:type="gramEnd"/>
      <w:r>
        <w:rPr>
          <w:color w:val="000000"/>
        </w:rPr>
        <w:t xml:space="preserve"> extra feedback </w:t>
      </w:r>
      <w:r w:rsidR="009B73B1">
        <w:rPr>
          <w:color w:val="000000"/>
        </w:rPr>
        <w:t xml:space="preserve">as </w:t>
      </w:r>
      <w:r>
        <w:rPr>
          <w:color w:val="000000"/>
        </w:rPr>
        <w:t xml:space="preserve">to how the players could improve. It was later introduced in 2008 as a tool for the referees to double check difficult plays. Another sport that utilizes the Hawk-Eye system </w:t>
      </w:r>
      <w:r w:rsidR="00CC0D10">
        <w:rPr>
          <w:color w:val="000000"/>
        </w:rPr>
        <w:t>is</w:t>
      </w:r>
      <w:r>
        <w:rPr>
          <w:color w:val="000000"/>
        </w:rPr>
        <w:t xml:space="preserve"> tennis</w:t>
      </w:r>
      <w:r w:rsidR="00CC0D10">
        <w:rPr>
          <w:color w:val="000000"/>
        </w:rPr>
        <w:t xml:space="preserve">. It </w:t>
      </w:r>
      <w:proofErr w:type="gramStart"/>
      <w:r w:rsidR="00CC0D10">
        <w:rPr>
          <w:color w:val="000000"/>
        </w:rPr>
        <w:t xml:space="preserve">is  </w:t>
      </w:r>
      <w:r>
        <w:rPr>
          <w:color w:val="000000"/>
        </w:rPr>
        <w:t>mainly</w:t>
      </w:r>
      <w:proofErr w:type="gramEnd"/>
      <w:r>
        <w:rPr>
          <w:color w:val="000000"/>
        </w:rPr>
        <w:t xml:space="preserve"> used to help train players and finalize a challenge if a player disagree</w:t>
      </w:r>
      <w:r w:rsidR="00CC0D10">
        <w:rPr>
          <w:color w:val="000000"/>
        </w:rPr>
        <w:t>s</w:t>
      </w:r>
      <w:r>
        <w:rPr>
          <w:color w:val="000000"/>
        </w:rPr>
        <w:t xml:space="preserve"> with a call made by the referee (Collins, 2008).   </w:t>
      </w:r>
    </w:p>
    <w:p w14:paraId="2EF35E16" w14:textId="13008B68" w:rsidR="00110044" w:rsidRDefault="00110044" w:rsidP="00110044">
      <w:pPr>
        <w:pStyle w:val="NormalWeb"/>
        <w:shd w:val="clear" w:color="auto" w:fill="FFFFFF"/>
        <w:spacing w:before="0" w:beforeAutospacing="0" w:after="0" w:afterAutospacing="0" w:line="480" w:lineRule="auto"/>
        <w:ind w:firstLine="720"/>
      </w:pPr>
      <w:r>
        <w:rPr>
          <w:color w:val="000000"/>
        </w:rPr>
        <w:t>John Crim (</w:t>
      </w:r>
      <w:r w:rsidR="005D6739">
        <w:rPr>
          <w:color w:val="000000"/>
        </w:rPr>
        <w:t>Crim,</w:t>
      </w:r>
      <w:r w:rsidR="00CC0D10">
        <w:rPr>
          <w:color w:val="000000"/>
        </w:rPr>
        <w:t xml:space="preserve"> </w:t>
      </w:r>
      <w:r>
        <w:rPr>
          <w:color w:val="000000"/>
        </w:rPr>
        <w:t>2013)</w:t>
      </w:r>
      <w:r w:rsidR="00CC0D10">
        <w:rPr>
          <w:color w:val="000000"/>
        </w:rPr>
        <w:t>,</w:t>
      </w:r>
      <w:r>
        <w:rPr>
          <w:color w:val="000000"/>
        </w:rPr>
        <w:t xml:space="preserve"> from </w:t>
      </w:r>
      <w:r>
        <w:rPr>
          <w:i/>
          <w:iCs/>
          <w:color w:val="000000"/>
        </w:rPr>
        <w:t>Tennis Companion,</w:t>
      </w:r>
      <w:r>
        <w:rPr>
          <w:color w:val="000000"/>
        </w:rPr>
        <w:t xml:space="preserve"> a website that gives virtual instruction on the basics of tennis</w:t>
      </w:r>
      <w:r w:rsidR="00CC0D10">
        <w:rPr>
          <w:color w:val="000000"/>
        </w:rPr>
        <w:t xml:space="preserve">, </w:t>
      </w:r>
      <w:r>
        <w:rPr>
          <w:color w:val="000000"/>
        </w:rPr>
        <w:t>covers information such as the serve, forehand</w:t>
      </w:r>
      <w:r w:rsidR="00CC0D10">
        <w:rPr>
          <w:color w:val="000000"/>
        </w:rPr>
        <w:t xml:space="preserve"> and </w:t>
      </w:r>
      <w:r>
        <w:rPr>
          <w:color w:val="000000"/>
        </w:rPr>
        <w:t>backhand</w:t>
      </w:r>
      <w:r w:rsidR="00CC0D10">
        <w:rPr>
          <w:color w:val="000000"/>
        </w:rPr>
        <w:t xml:space="preserve"> technique</w:t>
      </w:r>
      <w:r>
        <w:rPr>
          <w:color w:val="000000"/>
        </w:rPr>
        <w:t>, different</w:t>
      </w:r>
      <w:r w:rsidR="00CC0D10">
        <w:rPr>
          <w:color w:val="000000"/>
        </w:rPr>
        <w:t xml:space="preserve"> tennis</w:t>
      </w:r>
      <w:r>
        <w:rPr>
          <w:color w:val="000000"/>
        </w:rPr>
        <w:t xml:space="preserve"> terms</w:t>
      </w:r>
      <w:r w:rsidR="00CC0D10">
        <w:rPr>
          <w:color w:val="000000"/>
        </w:rPr>
        <w:t>,</w:t>
      </w:r>
      <w:r>
        <w:rPr>
          <w:color w:val="000000"/>
        </w:rPr>
        <w:t xml:space="preserve"> and equipment needed for tennis. It also covers the basic rules of the sport, as well as how to treat tennis</w:t>
      </w:r>
      <w:r w:rsidR="00CC0D10">
        <w:rPr>
          <w:color w:val="000000"/>
        </w:rPr>
        <w:t>-</w:t>
      </w:r>
      <w:r>
        <w:rPr>
          <w:color w:val="000000"/>
        </w:rPr>
        <w:t xml:space="preserve">specific injuries. </w:t>
      </w:r>
      <w:r w:rsidR="00CC0D10">
        <w:rPr>
          <w:color w:val="000000"/>
        </w:rPr>
        <w:t xml:space="preserve">Crim’s </w:t>
      </w:r>
      <w:r>
        <w:rPr>
          <w:color w:val="000000"/>
        </w:rPr>
        <w:t>article (Crim, 2013) explains basic rules of determining whether the ball is in or out and the purpose of the two sets of lines on the outside of the court</w:t>
      </w:r>
      <w:r w:rsidR="00CC0D10">
        <w:rPr>
          <w:color w:val="000000"/>
        </w:rPr>
        <w:t xml:space="preserve"> d</w:t>
      </w:r>
      <w:r>
        <w:rPr>
          <w:color w:val="000000"/>
        </w:rPr>
        <w:t xml:space="preserve">epending on whether the current game is </w:t>
      </w:r>
      <w:r w:rsidR="00CC0D10">
        <w:rPr>
          <w:color w:val="000000"/>
        </w:rPr>
        <w:t xml:space="preserve">for singles or </w:t>
      </w:r>
      <w:r>
        <w:rPr>
          <w:color w:val="000000"/>
        </w:rPr>
        <w:t>doubles</w:t>
      </w:r>
      <w:r w:rsidR="00CC0D10">
        <w:rPr>
          <w:color w:val="000000"/>
        </w:rPr>
        <w:t xml:space="preserve">. Doubles is </w:t>
      </w:r>
      <w:r>
        <w:rPr>
          <w:color w:val="000000"/>
        </w:rPr>
        <w:t xml:space="preserve">where a team of two compete against each other, or </w:t>
      </w:r>
      <w:proofErr w:type="gramStart"/>
      <w:r w:rsidR="00CC0D10">
        <w:rPr>
          <w:color w:val="000000"/>
        </w:rPr>
        <w:t xml:space="preserve">a </w:t>
      </w:r>
      <w:r>
        <w:rPr>
          <w:color w:val="000000"/>
        </w:rPr>
        <w:t>singles</w:t>
      </w:r>
      <w:proofErr w:type="gramEnd"/>
      <w:r w:rsidR="00CC0D10">
        <w:rPr>
          <w:color w:val="000000"/>
        </w:rPr>
        <w:t xml:space="preserve"> match</w:t>
      </w:r>
      <w:r>
        <w:rPr>
          <w:color w:val="000000"/>
        </w:rPr>
        <w:t xml:space="preserve"> where </w:t>
      </w:r>
      <w:r w:rsidR="00CC0D10">
        <w:rPr>
          <w:color w:val="000000"/>
        </w:rPr>
        <w:t xml:space="preserve">separate </w:t>
      </w:r>
      <w:r>
        <w:rPr>
          <w:color w:val="000000"/>
        </w:rPr>
        <w:t>individuals go against each other</w:t>
      </w:r>
      <w:r w:rsidR="00CC0D10">
        <w:rPr>
          <w:color w:val="000000"/>
        </w:rPr>
        <w:t xml:space="preserve">. Crim explains that in </w:t>
      </w:r>
      <w:proofErr w:type="gramStart"/>
      <w:r w:rsidR="00CC0D10">
        <w:rPr>
          <w:color w:val="000000"/>
        </w:rPr>
        <w:t>a singles</w:t>
      </w:r>
      <w:proofErr w:type="gramEnd"/>
      <w:r w:rsidR="00CC0D10">
        <w:rPr>
          <w:color w:val="000000"/>
        </w:rPr>
        <w:t xml:space="preserve"> match </w:t>
      </w:r>
      <w:r>
        <w:rPr>
          <w:color w:val="000000"/>
        </w:rPr>
        <w:t xml:space="preserve">the line closest to the players is </w:t>
      </w:r>
      <w:r w:rsidR="00CC0D10">
        <w:rPr>
          <w:color w:val="000000"/>
        </w:rPr>
        <w:t xml:space="preserve">considered </w:t>
      </w:r>
      <w:r>
        <w:rPr>
          <w:color w:val="000000"/>
        </w:rPr>
        <w:t>in</w:t>
      </w:r>
      <w:r w:rsidR="00CC0D10">
        <w:rPr>
          <w:color w:val="000000"/>
        </w:rPr>
        <w:t xml:space="preserve">, and in doubles </w:t>
      </w:r>
      <w:r>
        <w:rPr>
          <w:color w:val="000000"/>
        </w:rPr>
        <w:t>the line farthest away from the player</w:t>
      </w:r>
      <w:r w:rsidR="00CC0D10">
        <w:rPr>
          <w:color w:val="000000"/>
        </w:rPr>
        <w:t xml:space="preserve"> is the boundary</w:t>
      </w:r>
      <w:r>
        <w:rPr>
          <w:color w:val="000000"/>
        </w:rPr>
        <w:t>. When the ball is hit in their side of the court and they see the ball go past the designated line</w:t>
      </w:r>
      <w:r w:rsidR="00CC0D10">
        <w:rPr>
          <w:color w:val="000000"/>
        </w:rPr>
        <w:t>,</w:t>
      </w:r>
      <w:r>
        <w:rPr>
          <w:color w:val="000000"/>
        </w:rPr>
        <w:t xml:space="preserve"> it is the responsibility of either the players themselves or the lineman </w:t>
      </w:r>
      <w:r w:rsidR="00CC0D10">
        <w:rPr>
          <w:color w:val="000000"/>
        </w:rPr>
        <w:t xml:space="preserve">to </w:t>
      </w:r>
      <w:r>
        <w:rPr>
          <w:color w:val="000000"/>
        </w:rPr>
        <w:t>call whether the ball is in or out stating</w:t>
      </w:r>
      <w:r w:rsidR="00CC0D10">
        <w:rPr>
          <w:color w:val="000000"/>
        </w:rPr>
        <w:t>,</w:t>
      </w:r>
      <w:r>
        <w:rPr>
          <w:color w:val="333333"/>
        </w:rPr>
        <w:t xml:space="preserve"> “In these circumstances, players are responsible for calling balls in or out on their side of the court. A ball is in if it touches any part of the </w:t>
      </w:r>
      <w:proofErr w:type="gramStart"/>
      <w:r>
        <w:rPr>
          <w:color w:val="333333"/>
        </w:rPr>
        <w:t>line</w:t>
      </w:r>
      <w:r w:rsidR="00CC0D10">
        <w:rPr>
          <w:color w:val="333333"/>
        </w:rPr>
        <w:t xml:space="preserve"> </w:t>
      </w:r>
      <w:r>
        <w:rPr>
          <w:color w:val="333333"/>
        </w:rPr>
        <w:t>”</w:t>
      </w:r>
      <w:proofErr w:type="gramEnd"/>
      <w:r>
        <w:rPr>
          <w:color w:val="333333"/>
        </w:rPr>
        <w:t xml:space="preserve"> </w:t>
      </w:r>
      <w:r w:rsidR="00CC0D10">
        <w:rPr>
          <w:color w:val="333333"/>
        </w:rPr>
        <w:t>(</w:t>
      </w:r>
      <w:r>
        <w:rPr>
          <w:color w:val="333333"/>
        </w:rPr>
        <w:t>Crim</w:t>
      </w:r>
      <w:r w:rsidR="00CC0D10">
        <w:rPr>
          <w:color w:val="333333"/>
        </w:rPr>
        <w:t xml:space="preserve">, </w:t>
      </w:r>
      <w:r>
        <w:rPr>
          <w:color w:val="333333"/>
        </w:rPr>
        <w:t>2013)</w:t>
      </w:r>
      <w:r w:rsidR="00CC0D10">
        <w:rPr>
          <w:color w:val="333333"/>
        </w:rPr>
        <w:t>. He</w:t>
      </w:r>
      <w:r>
        <w:rPr>
          <w:color w:val="333333"/>
        </w:rPr>
        <w:t xml:space="preserve"> also states that the player is allowed to </w:t>
      </w:r>
      <w:r>
        <w:rPr>
          <w:color w:val="333333"/>
        </w:rPr>
        <w:lastRenderedPageBreak/>
        <w:t>contest the ball under specific circumstances stating</w:t>
      </w:r>
      <w:r w:rsidR="00CC0D10">
        <w:rPr>
          <w:color w:val="333333"/>
        </w:rPr>
        <w:t>,</w:t>
      </w:r>
      <w:r>
        <w:rPr>
          <w:color w:val="333333"/>
        </w:rPr>
        <w:t xml:space="preserve"> “In professional tennis, players are allowed to challenge up to </w:t>
      </w:r>
      <w:proofErr w:type="gramStart"/>
      <w:r>
        <w:rPr>
          <w:color w:val="333333"/>
        </w:rPr>
        <w:t>three line</w:t>
      </w:r>
      <w:proofErr w:type="gramEnd"/>
      <w:r>
        <w:rPr>
          <w:color w:val="333333"/>
        </w:rPr>
        <w:t xml:space="preserve"> calls per set at any point. However, a player must call a challenge on a point-ending shot or when the player promptly stops playing the point</w:t>
      </w:r>
      <w:r w:rsidR="00CC0D10">
        <w:rPr>
          <w:color w:val="333333"/>
        </w:rPr>
        <w:t>”</w:t>
      </w:r>
      <w:r>
        <w:rPr>
          <w:color w:val="333333"/>
        </w:rPr>
        <w:t xml:space="preserve"> (Crim,</w:t>
      </w:r>
      <w:r w:rsidR="00CC0D10">
        <w:rPr>
          <w:color w:val="333333"/>
        </w:rPr>
        <w:t xml:space="preserve"> </w:t>
      </w:r>
      <w:r>
        <w:rPr>
          <w:color w:val="333333"/>
        </w:rPr>
        <w:t>2013)</w:t>
      </w:r>
      <w:r w:rsidR="00CC0D10">
        <w:rPr>
          <w:color w:val="333333"/>
        </w:rPr>
        <w:t>.</w:t>
      </w:r>
    </w:p>
    <w:p w14:paraId="496D423D" w14:textId="5AE41022" w:rsidR="00110044" w:rsidRDefault="00110044" w:rsidP="00110044">
      <w:pPr>
        <w:pStyle w:val="NormalWeb"/>
        <w:shd w:val="clear" w:color="auto" w:fill="FFFFFF"/>
        <w:spacing w:before="0" w:beforeAutospacing="0" w:after="0" w:afterAutospacing="0" w:line="480" w:lineRule="auto"/>
        <w:ind w:firstLine="720"/>
      </w:pPr>
      <w:r>
        <w:rPr>
          <w:color w:val="000000"/>
        </w:rPr>
        <w:t xml:space="preserve">Yan </w:t>
      </w:r>
      <w:proofErr w:type="spellStart"/>
      <w:r>
        <w:rPr>
          <w:color w:val="000000"/>
        </w:rPr>
        <w:t>Baodong</w:t>
      </w:r>
      <w:proofErr w:type="spellEnd"/>
      <w:r>
        <w:rPr>
          <w:color w:val="000000"/>
        </w:rPr>
        <w:t xml:space="preserve"> (</w:t>
      </w:r>
      <w:proofErr w:type="spellStart"/>
      <w:r>
        <w:rPr>
          <w:color w:val="000000"/>
        </w:rPr>
        <w:t>Baodong</w:t>
      </w:r>
      <w:proofErr w:type="spellEnd"/>
      <w:r>
        <w:rPr>
          <w:color w:val="000000"/>
        </w:rPr>
        <w:t>,</w:t>
      </w:r>
      <w:r w:rsidR="00CC0D10">
        <w:rPr>
          <w:color w:val="000000"/>
        </w:rPr>
        <w:t xml:space="preserve"> </w:t>
      </w:r>
      <w:r>
        <w:rPr>
          <w:color w:val="000000"/>
        </w:rPr>
        <w:t>2014) from Yulin University in China explained the basic operation of the Hawk-</w:t>
      </w:r>
      <w:r w:rsidR="00CC0D10">
        <w:rPr>
          <w:color w:val="000000"/>
        </w:rPr>
        <w:t>E</w:t>
      </w:r>
      <w:r>
        <w:rPr>
          <w:color w:val="000000"/>
        </w:rPr>
        <w:t xml:space="preserve">ye system. The system uses eight to </w:t>
      </w:r>
      <w:r w:rsidR="00CC0D10">
        <w:rPr>
          <w:color w:val="000000"/>
        </w:rPr>
        <w:t>10</w:t>
      </w:r>
      <w:r>
        <w:rPr>
          <w:color w:val="000000"/>
        </w:rPr>
        <w:t xml:space="preserve"> high</w:t>
      </w:r>
      <w:r w:rsidR="00CC0D10">
        <w:rPr>
          <w:color w:val="000000"/>
        </w:rPr>
        <w:t>-</w:t>
      </w:r>
      <w:r>
        <w:rPr>
          <w:color w:val="000000"/>
        </w:rPr>
        <w:t>speed cameras to track the location of the ball and display where it lands on monitors</w:t>
      </w:r>
      <w:r w:rsidR="00CC0D10">
        <w:rPr>
          <w:color w:val="000000"/>
        </w:rPr>
        <w:t xml:space="preserve">. </w:t>
      </w:r>
      <w:r>
        <w:rPr>
          <w:color w:val="000000"/>
        </w:rPr>
        <w:t> “</w:t>
      </w:r>
      <w:r w:rsidR="00CC0D10">
        <w:rPr>
          <w:color w:val="000000"/>
        </w:rPr>
        <w:t>T</w:t>
      </w:r>
      <w:r>
        <w:rPr>
          <w:color w:val="000000"/>
        </w:rPr>
        <w:t>he whole arena decorate 8~10 sets high-speed cameras, at a speed of more than 2000 FPS/s for images, easy to capture the tennis trajectories and placement of the data; Second, to transmit the data to the computer, through the system operation can generate tennis trajectories and placement of the 3 d image; Finally, through the real-time imaging technology, these images clearly displayed on the electronic screen, the entire data collection to late the imaging process of no more than 10 seconds, often used in the process of the television” (</w:t>
      </w:r>
      <w:proofErr w:type="spellStart"/>
      <w:r>
        <w:rPr>
          <w:color w:val="000000"/>
        </w:rPr>
        <w:t>Baodong</w:t>
      </w:r>
      <w:proofErr w:type="spellEnd"/>
      <w:r>
        <w:rPr>
          <w:color w:val="000000"/>
        </w:rPr>
        <w:t>, 2014)</w:t>
      </w:r>
      <w:r>
        <w:t xml:space="preserve">. </w:t>
      </w:r>
      <w:r>
        <w:rPr>
          <w:color w:val="000000"/>
        </w:rPr>
        <w:t>He then looks at Hawk-Eye</w:t>
      </w:r>
      <w:r w:rsidR="00CC0D10">
        <w:rPr>
          <w:color w:val="000000"/>
        </w:rPr>
        <w:t>’s</w:t>
      </w:r>
      <w:r>
        <w:rPr>
          <w:color w:val="000000"/>
        </w:rPr>
        <w:t xml:space="preserve"> effectiveness over both the U.S</w:t>
      </w:r>
      <w:r w:rsidR="00F206E0">
        <w:rPr>
          <w:color w:val="000000"/>
        </w:rPr>
        <w:t>.</w:t>
      </w:r>
      <w:r>
        <w:rPr>
          <w:color w:val="000000"/>
        </w:rPr>
        <w:t xml:space="preserve"> </w:t>
      </w:r>
      <w:r w:rsidR="00F206E0">
        <w:rPr>
          <w:color w:val="000000"/>
        </w:rPr>
        <w:t>O</w:t>
      </w:r>
      <w:r>
        <w:rPr>
          <w:color w:val="000000"/>
        </w:rPr>
        <w:t xml:space="preserve">pen, and the United States </w:t>
      </w:r>
      <w:r w:rsidR="00F206E0">
        <w:rPr>
          <w:color w:val="000000"/>
        </w:rPr>
        <w:t>S</w:t>
      </w:r>
      <w:r>
        <w:rPr>
          <w:color w:val="000000"/>
        </w:rPr>
        <w:t>eries. In the United Stated Series, challenges were called 839 times</w:t>
      </w:r>
      <w:r w:rsidR="00F206E0">
        <w:rPr>
          <w:color w:val="000000"/>
        </w:rPr>
        <w:t>. T</w:t>
      </w:r>
      <w:r>
        <w:rPr>
          <w:color w:val="000000"/>
        </w:rPr>
        <w:t xml:space="preserve">he Hawk-Eye system disproved line judges 327 times, </w:t>
      </w:r>
      <w:r w:rsidR="00F206E0">
        <w:rPr>
          <w:color w:val="000000"/>
        </w:rPr>
        <w:t xml:space="preserve">overturning </w:t>
      </w:r>
      <w:r>
        <w:rPr>
          <w:color w:val="000000"/>
        </w:rPr>
        <w:t>39%</w:t>
      </w:r>
      <w:r w:rsidR="00F206E0">
        <w:rPr>
          <w:color w:val="000000"/>
        </w:rPr>
        <w:t xml:space="preserve"> of calls</w:t>
      </w:r>
      <w:r>
        <w:rPr>
          <w:color w:val="000000"/>
        </w:rPr>
        <w:t>. Finally, for the U.S</w:t>
      </w:r>
      <w:r w:rsidR="00F206E0">
        <w:rPr>
          <w:color w:val="000000"/>
        </w:rPr>
        <w:t>.</w:t>
      </w:r>
      <w:r>
        <w:rPr>
          <w:color w:val="000000"/>
        </w:rPr>
        <w:t xml:space="preserve"> </w:t>
      </w:r>
      <w:r w:rsidR="00F206E0">
        <w:rPr>
          <w:color w:val="000000"/>
        </w:rPr>
        <w:t>O</w:t>
      </w:r>
      <w:r>
        <w:rPr>
          <w:color w:val="000000"/>
        </w:rPr>
        <w:t>pen, a challenge was called 939 times, the system disproved the official 327 times</w:t>
      </w:r>
      <w:r w:rsidR="00F206E0">
        <w:rPr>
          <w:color w:val="000000"/>
        </w:rPr>
        <w:t xml:space="preserve">, overturning 35% of the calls. </w:t>
      </w:r>
    </w:p>
    <w:p w14:paraId="7F930C9A" w14:textId="3DA5C541" w:rsidR="00110044" w:rsidRDefault="00110044" w:rsidP="00110044">
      <w:pPr>
        <w:pStyle w:val="NormalWeb"/>
        <w:shd w:val="clear" w:color="auto" w:fill="FFFFFF"/>
        <w:spacing w:before="0" w:beforeAutospacing="0" w:after="0" w:afterAutospacing="0" w:line="480" w:lineRule="auto"/>
        <w:ind w:firstLine="720"/>
      </w:pPr>
      <w:r>
        <w:rPr>
          <w:color w:val="000000"/>
        </w:rPr>
        <w:t xml:space="preserve">François </w:t>
      </w:r>
      <w:proofErr w:type="spellStart"/>
      <w:r>
        <w:rPr>
          <w:color w:val="000000"/>
        </w:rPr>
        <w:t>Rioult</w:t>
      </w:r>
      <w:proofErr w:type="spellEnd"/>
      <w:r>
        <w:rPr>
          <w:color w:val="000000"/>
        </w:rPr>
        <w:t xml:space="preserve"> </w:t>
      </w:r>
      <w:r w:rsidR="00F206E0">
        <w:rPr>
          <w:color w:val="000000"/>
        </w:rPr>
        <w:t xml:space="preserve">discusses the Hawk-Eye system in </w:t>
      </w:r>
      <w:r>
        <w:rPr>
          <w:color w:val="000000"/>
        </w:rPr>
        <w:t xml:space="preserve">Hal </w:t>
      </w:r>
      <w:r w:rsidR="00F206E0">
        <w:rPr>
          <w:color w:val="000000"/>
        </w:rPr>
        <w:t>O</w:t>
      </w:r>
      <w:r>
        <w:rPr>
          <w:color w:val="000000"/>
        </w:rPr>
        <w:t xml:space="preserve">pen </w:t>
      </w:r>
      <w:r w:rsidR="00F206E0">
        <w:rPr>
          <w:color w:val="000000"/>
        </w:rPr>
        <w:t>S</w:t>
      </w:r>
      <w:r>
        <w:rPr>
          <w:color w:val="000000"/>
        </w:rPr>
        <w:t>cience (</w:t>
      </w:r>
      <w:proofErr w:type="spellStart"/>
      <w:r>
        <w:rPr>
          <w:color w:val="000000"/>
        </w:rPr>
        <w:t>Rioult</w:t>
      </w:r>
      <w:proofErr w:type="spellEnd"/>
      <w:r>
        <w:rPr>
          <w:color w:val="000000"/>
        </w:rPr>
        <w:t>,</w:t>
      </w:r>
      <w:r w:rsidR="00F206E0">
        <w:rPr>
          <w:color w:val="000000"/>
        </w:rPr>
        <w:t xml:space="preserve"> </w:t>
      </w:r>
      <w:r>
        <w:rPr>
          <w:color w:val="000000"/>
        </w:rPr>
        <w:t>2017)</w:t>
      </w:r>
      <w:r w:rsidR="00F206E0">
        <w:rPr>
          <w:color w:val="000000"/>
        </w:rPr>
        <w:t xml:space="preserve">, </w:t>
      </w:r>
      <w:r>
        <w:rPr>
          <w:color w:val="000000"/>
        </w:rPr>
        <w:t xml:space="preserve">a website that talks about the different types of technology such as computers, software, and other </w:t>
      </w:r>
      <w:r w:rsidR="00F206E0">
        <w:rPr>
          <w:color w:val="000000"/>
        </w:rPr>
        <w:t>devices</w:t>
      </w:r>
      <w:r>
        <w:rPr>
          <w:color w:val="000000"/>
        </w:rPr>
        <w:t xml:space="preserve"> that </w:t>
      </w:r>
      <w:r w:rsidR="00F206E0">
        <w:rPr>
          <w:color w:val="000000"/>
        </w:rPr>
        <w:t>are</w:t>
      </w:r>
      <w:r>
        <w:rPr>
          <w:color w:val="000000"/>
        </w:rPr>
        <w:t xml:space="preserve"> used in the real world. This article (</w:t>
      </w:r>
      <w:proofErr w:type="spellStart"/>
      <w:r>
        <w:rPr>
          <w:color w:val="000000"/>
        </w:rPr>
        <w:t>Rioult</w:t>
      </w:r>
      <w:proofErr w:type="spellEnd"/>
      <w:r>
        <w:rPr>
          <w:color w:val="000000"/>
        </w:rPr>
        <w:t>,</w:t>
      </w:r>
      <w:r w:rsidR="00F206E0">
        <w:rPr>
          <w:color w:val="000000"/>
        </w:rPr>
        <w:t xml:space="preserve"> </w:t>
      </w:r>
      <w:r>
        <w:rPr>
          <w:color w:val="000000"/>
        </w:rPr>
        <w:t xml:space="preserve">2017) shows the capabilities of the system by looking at the success rate of different payers in different circumstances. The study looks at </w:t>
      </w:r>
      <w:r w:rsidR="00F206E0">
        <w:rPr>
          <w:color w:val="000000"/>
        </w:rPr>
        <w:t>the Association of Tennis Professionals (</w:t>
      </w:r>
      <w:r>
        <w:rPr>
          <w:color w:val="000000"/>
        </w:rPr>
        <w:t>ATP</w:t>
      </w:r>
      <w:r w:rsidR="00F206E0">
        <w:rPr>
          <w:color w:val="000000"/>
        </w:rPr>
        <w:t>)</w:t>
      </w:r>
      <w:r>
        <w:rPr>
          <w:color w:val="000000"/>
        </w:rPr>
        <w:t>, the W</w:t>
      </w:r>
      <w:r w:rsidR="00F206E0">
        <w:rPr>
          <w:color w:val="000000"/>
        </w:rPr>
        <w:t xml:space="preserve">omen’s </w:t>
      </w:r>
      <w:r>
        <w:rPr>
          <w:color w:val="000000"/>
        </w:rPr>
        <w:t>T</w:t>
      </w:r>
      <w:r w:rsidR="00F206E0">
        <w:rPr>
          <w:color w:val="000000"/>
        </w:rPr>
        <w:t xml:space="preserve">ennis </w:t>
      </w:r>
      <w:r>
        <w:rPr>
          <w:color w:val="000000"/>
        </w:rPr>
        <w:t>A</w:t>
      </w:r>
      <w:r w:rsidR="00F206E0">
        <w:rPr>
          <w:color w:val="000000"/>
        </w:rPr>
        <w:t>ssociation (WTA)</w:t>
      </w:r>
      <w:r>
        <w:rPr>
          <w:color w:val="000000"/>
        </w:rPr>
        <w:t>, and the Grand Slam Tournaments between 2003 and 2008. The study (</w:t>
      </w:r>
      <w:proofErr w:type="spellStart"/>
      <w:r>
        <w:rPr>
          <w:color w:val="000000"/>
        </w:rPr>
        <w:t>Rioult</w:t>
      </w:r>
      <w:proofErr w:type="spellEnd"/>
      <w:r>
        <w:rPr>
          <w:color w:val="000000"/>
        </w:rPr>
        <w:t>,</w:t>
      </w:r>
      <w:r w:rsidR="00F206E0">
        <w:rPr>
          <w:color w:val="000000"/>
        </w:rPr>
        <w:t xml:space="preserve"> e</w:t>
      </w:r>
      <w:r>
        <w:rPr>
          <w:color w:val="000000"/>
        </w:rPr>
        <w:t xml:space="preserve">2017) looked at factors such as the gender of the player, the court surface, the speed of the serve, and </w:t>
      </w:r>
      <w:r>
        <w:rPr>
          <w:color w:val="000000"/>
        </w:rPr>
        <w:lastRenderedPageBreak/>
        <w:t>the location of the player as the serve was taking place. After considering the w</w:t>
      </w:r>
      <w:r w:rsidR="00F206E0">
        <w:rPr>
          <w:color w:val="000000"/>
        </w:rPr>
        <w:t>e</w:t>
      </w:r>
      <w:r>
        <w:rPr>
          <w:color w:val="000000"/>
        </w:rPr>
        <w:t xml:space="preserve">ight force of the ball, </w:t>
      </w:r>
      <w:r w:rsidR="00F206E0">
        <w:rPr>
          <w:color w:val="000000"/>
        </w:rPr>
        <w:t>t</w:t>
      </w:r>
      <w:r>
        <w:rPr>
          <w:color w:val="000000"/>
        </w:rPr>
        <w:t>he drag force, and the magnus force</w:t>
      </w:r>
      <w:r w:rsidR="00F206E0">
        <w:rPr>
          <w:color w:val="000000"/>
        </w:rPr>
        <w:t>, t</w:t>
      </w:r>
      <w:r>
        <w:rPr>
          <w:color w:val="000000"/>
        </w:rPr>
        <w:t>he study found that when playing on clay, players won their first serve 66.28% of the time while losing 33.72% of the time</w:t>
      </w:r>
      <w:r w:rsidR="00F206E0">
        <w:rPr>
          <w:color w:val="000000"/>
        </w:rPr>
        <w:t xml:space="preserve">. They </w:t>
      </w:r>
      <w:r>
        <w:rPr>
          <w:color w:val="000000"/>
        </w:rPr>
        <w:t>won their second serve 52.24% of the time while losing 47.76% of the time. For grass players</w:t>
      </w:r>
      <w:r w:rsidR="00F206E0">
        <w:rPr>
          <w:color w:val="000000"/>
        </w:rPr>
        <w:t>, they</w:t>
      </w:r>
      <w:r>
        <w:rPr>
          <w:color w:val="000000"/>
        </w:rPr>
        <w:t xml:space="preserve"> won their first serve 71.19% of the time and lost 28.81</w:t>
      </w:r>
      <w:r w:rsidR="00F206E0">
        <w:rPr>
          <w:color w:val="000000"/>
        </w:rPr>
        <w:t xml:space="preserve">% of the time, while winning </w:t>
      </w:r>
      <w:r>
        <w:rPr>
          <w:color w:val="000000"/>
        </w:rPr>
        <w:t>second serve 54.85</w:t>
      </w:r>
      <w:r w:rsidR="00F206E0">
        <w:rPr>
          <w:color w:val="000000"/>
        </w:rPr>
        <w:t>% of the time</w:t>
      </w:r>
      <w:r>
        <w:rPr>
          <w:color w:val="000000"/>
        </w:rPr>
        <w:t xml:space="preserve"> while losing</w:t>
      </w:r>
      <w:r w:rsidR="00F206E0">
        <w:rPr>
          <w:color w:val="000000"/>
        </w:rPr>
        <w:t xml:space="preserve"> second serve</w:t>
      </w:r>
      <w:r>
        <w:rPr>
          <w:color w:val="000000"/>
        </w:rPr>
        <w:t xml:space="preserve"> 45.15% of the time. On </w:t>
      </w:r>
      <w:r w:rsidR="00F206E0">
        <w:rPr>
          <w:color w:val="000000"/>
        </w:rPr>
        <w:t>hard</w:t>
      </w:r>
      <w:r>
        <w:rPr>
          <w:color w:val="000000"/>
        </w:rPr>
        <w:t xml:space="preserve"> courts the players won their first serve 68.34% of the time while losing 31.66</w:t>
      </w:r>
      <w:r w:rsidR="00F206E0">
        <w:rPr>
          <w:color w:val="000000"/>
        </w:rPr>
        <w:t xml:space="preserve">%. They </w:t>
      </w:r>
      <w:r>
        <w:rPr>
          <w:color w:val="000000"/>
        </w:rPr>
        <w:t>won their second serve 52.68</w:t>
      </w:r>
      <w:r w:rsidR="00F206E0">
        <w:rPr>
          <w:color w:val="000000"/>
        </w:rPr>
        <w:t>% of the time,</w:t>
      </w:r>
      <w:r>
        <w:rPr>
          <w:color w:val="000000"/>
        </w:rPr>
        <w:t xml:space="preserve"> while losing 47.32% of the time. Finally, for indoor courts, the player won their first serve 72.01</w:t>
      </w:r>
      <w:r w:rsidR="00F206E0">
        <w:rPr>
          <w:color w:val="000000"/>
        </w:rPr>
        <w:t>% of the time,</w:t>
      </w:r>
      <w:r>
        <w:rPr>
          <w:color w:val="000000"/>
        </w:rPr>
        <w:t xml:space="preserve"> while losing 27.99%</w:t>
      </w:r>
      <w:r w:rsidR="00F206E0">
        <w:rPr>
          <w:color w:val="000000"/>
        </w:rPr>
        <w:t>,</w:t>
      </w:r>
      <w:r>
        <w:rPr>
          <w:color w:val="000000"/>
        </w:rPr>
        <w:t xml:space="preserve"> and won their second serve 53.03% of the time while losing 46.97% of the time</w:t>
      </w:r>
      <w:r w:rsidR="00827816">
        <w:rPr>
          <w:color w:val="000000"/>
        </w:rPr>
        <w:t xml:space="preserve"> </w:t>
      </w:r>
      <w:r>
        <w:rPr>
          <w:color w:val="000000"/>
        </w:rPr>
        <w:t>(</w:t>
      </w:r>
      <w:proofErr w:type="spellStart"/>
      <w:r>
        <w:rPr>
          <w:color w:val="000000"/>
        </w:rPr>
        <w:t>Rioult</w:t>
      </w:r>
      <w:proofErr w:type="spellEnd"/>
      <w:r>
        <w:rPr>
          <w:color w:val="000000"/>
        </w:rPr>
        <w:t>,</w:t>
      </w:r>
      <w:r w:rsidR="00F206E0">
        <w:rPr>
          <w:color w:val="000000"/>
        </w:rPr>
        <w:t xml:space="preserve"> </w:t>
      </w:r>
      <w:r>
        <w:rPr>
          <w:color w:val="000000"/>
        </w:rPr>
        <w:t xml:space="preserve">2017). Gender was also found to have an impact </w:t>
      </w:r>
      <w:r w:rsidR="00F206E0">
        <w:rPr>
          <w:color w:val="000000"/>
        </w:rPr>
        <w:t>(</w:t>
      </w:r>
      <w:proofErr w:type="spellStart"/>
      <w:r>
        <w:rPr>
          <w:color w:val="000000"/>
        </w:rPr>
        <w:t>Rioult</w:t>
      </w:r>
      <w:proofErr w:type="spellEnd"/>
      <w:r>
        <w:rPr>
          <w:color w:val="000000"/>
        </w:rPr>
        <w:t>,</w:t>
      </w:r>
      <w:r w:rsidR="00F206E0">
        <w:rPr>
          <w:color w:val="000000"/>
        </w:rPr>
        <w:t xml:space="preserve"> </w:t>
      </w:r>
      <w:r>
        <w:rPr>
          <w:color w:val="000000"/>
        </w:rPr>
        <w:t xml:space="preserve">2017). </w:t>
      </w:r>
      <w:proofErr w:type="spellStart"/>
      <w:r>
        <w:rPr>
          <w:color w:val="000000"/>
        </w:rPr>
        <w:t>Rioult</w:t>
      </w:r>
      <w:proofErr w:type="spellEnd"/>
      <w:r>
        <w:rPr>
          <w:color w:val="000000"/>
        </w:rPr>
        <w:t xml:space="preserve"> and colleagues found women winning their first s</w:t>
      </w:r>
      <w:r w:rsidR="00F206E0">
        <w:rPr>
          <w:color w:val="000000"/>
        </w:rPr>
        <w:t>erve</w:t>
      </w:r>
      <w:r>
        <w:rPr>
          <w:color w:val="000000"/>
        </w:rPr>
        <w:t xml:space="preserve"> 62.85% of the time while losing 37.15% of the time. The study also found women would win their second serve 49.43% of the time and losing 50.57% of the time. </w:t>
      </w:r>
      <w:r w:rsidR="00F206E0">
        <w:rPr>
          <w:color w:val="000000"/>
        </w:rPr>
        <w:t>M</w:t>
      </w:r>
      <w:r>
        <w:rPr>
          <w:color w:val="000000"/>
        </w:rPr>
        <w:t>ale athletes were found to win their first serve 71.00% of the time while losing 29.00% of the time.  Male athletes won on their second serve 54.18% of the time while losing 45.82% of the time. The study also found that the speed of the ball greatly increased the success rate of both the first and second serve (</w:t>
      </w:r>
      <w:proofErr w:type="spellStart"/>
      <w:r>
        <w:rPr>
          <w:color w:val="000000"/>
        </w:rPr>
        <w:t>Rioult</w:t>
      </w:r>
      <w:proofErr w:type="spellEnd"/>
      <w:r>
        <w:rPr>
          <w:color w:val="000000"/>
        </w:rPr>
        <w:t>,</w:t>
      </w:r>
      <w:r w:rsidR="00F206E0">
        <w:rPr>
          <w:color w:val="000000"/>
        </w:rPr>
        <w:t xml:space="preserve"> </w:t>
      </w:r>
      <w:r>
        <w:rPr>
          <w:color w:val="000000"/>
        </w:rPr>
        <w:t>2017).</w:t>
      </w:r>
    </w:p>
    <w:p w14:paraId="4757661B" w14:textId="4F8476E3" w:rsidR="00110044" w:rsidRDefault="00591757" w:rsidP="00110044">
      <w:pPr>
        <w:pStyle w:val="NormalWeb"/>
        <w:shd w:val="clear" w:color="auto" w:fill="FFFFFF"/>
        <w:spacing w:before="0" w:beforeAutospacing="0" w:after="0" w:afterAutospacing="0" w:line="480" w:lineRule="auto"/>
        <w:ind w:firstLine="720"/>
      </w:pPr>
      <w:r>
        <w:rPr>
          <w:color w:val="333333"/>
        </w:rPr>
        <w:t>Dureja Gaurav</w:t>
      </w:r>
      <w:r>
        <w:rPr>
          <w:color w:val="000000"/>
        </w:rPr>
        <w:t xml:space="preserve"> </w:t>
      </w:r>
      <w:r w:rsidR="00110044">
        <w:rPr>
          <w:color w:val="333333"/>
        </w:rPr>
        <w:t xml:space="preserve">from the </w:t>
      </w:r>
      <w:r w:rsidR="00F206E0">
        <w:rPr>
          <w:color w:val="333333"/>
        </w:rPr>
        <w:t>Journal of P</w:t>
      </w:r>
      <w:r w:rsidR="00110044">
        <w:rPr>
          <w:color w:val="333333"/>
        </w:rPr>
        <w:t xml:space="preserve">ublic’s </w:t>
      </w:r>
      <w:r w:rsidR="00F206E0">
        <w:rPr>
          <w:color w:val="333333"/>
        </w:rPr>
        <w:t>U</w:t>
      </w:r>
      <w:r w:rsidR="00110044">
        <w:rPr>
          <w:color w:val="333333"/>
        </w:rPr>
        <w:t xml:space="preserve">nderstanding of </w:t>
      </w:r>
      <w:r w:rsidR="00F206E0">
        <w:rPr>
          <w:color w:val="333333"/>
        </w:rPr>
        <w:t>S</w:t>
      </w:r>
      <w:r w:rsidR="00110044">
        <w:rPr>
          <w:color w:val="333333"/>
        </w:rPr>
        <w:t>cience (Gaurav,</w:t>
      </w:r>
      <w:r w:rsidR="0033226C">
        <w:rPr>
          <w:color w:val="333333"/>
        </w:rPr>
        <w:t xml:space="preserve"> </w:t>
      </w:r>
      <w:r w:rsidR="00110044">
        <w:rPr>
          <w:color w:val="333333"/>
        </w:rPr>
        <w:t>2006) takes a neutral approach and talks about how sometimes people do</w:t>
      </w:r>
      <w:r w:rsidR="0033226C">
        <w:rPr>
          <w:color w:val="333333"/>
        </w:rPr>
        <w:t xml:space="preserve"> not</w:t>
      </w:r>
      <w:r w:rsidR="00110044">
        <w:rPr>
          <w:color w:val="333333"/>
        </w:rPr>
        <w:t xml:space="preserve"> gather enough data and make judgments on incomplete studies. In the case of systems like </w:t>
      </w:r>
      <w:r w:rsidR="0033226C">
        <w:rPr>
          <w:color w:val="333333"/>
        </w:rPr>
        <w:t>H</w:t>
      </w:r>
      <w:r w:rsidR="00110044">
        <w:rPr>
          <w:color w:val="333333"/>
        </w:rPr>
        <w:t>awk-</w:t>
      </w:r>
      <w:r w:rsidR="0033226C">
        <w:rPr>
          <w:color w:val="333333"/>
        </w:rPr>
        <w:t>E</w:t>
      </w:r>
      <w:r w:rsidR="00110044">
        <w:rPr>
          <w:color w:val="333333"/>
        </w:rPr>
        <w:t>ye, the public can be mis</w:t>
      </w:r>
      <w:r w:rsidR="00825ADB">
        <w:rPr>
          <w:color w:val="333333"/>
        </w:rPr>
        <w:t>led</w:t>
      </w:r>
      <w:r w:rsidR="00110044">
        <w:rPr>
          <w:color w:val="333333"/>
        </w:rPr>
        <w:t xml:space="preserve"> to think that the system is more accurate compared to a human lineman since the system can predict where the ball will land down to the last millimeter. But the public usually does not </w:t>
      </w:r>
      <w:proofErr w:type="gramStart"/>
      <w:r w:rsidR="00110044">
        <w:rPr>
          <w:color w:val="333333"/>
        </w:rPr>
        <w:t>take into account</w:t>
      </w:r>
      <w:proofErr w:type="gramEnd"/>
      <w:r w:rsidR="00110044">
        <w:rPr>
          <w:color w:val="333333"/>
        </w:rPr>
        <w:t xml:space="preserve"> all the external forces that could cause errors to both the cameras and the </w:t>
      </w:r>
      <w:r w:rsidR="0033226C">
        <w:rPr>
          <w:color w:val="333333"/>
        </w:rPr>
        <w:t xml:space="preserve">system </w:t>
      </w:r>
      <w:r w:rsidR="00110044">
        <w:rPr>
          <w:color w:val="333333"/>
        </w:rPr>
        <w:t>reading. For example</w:t>
      </w:r>
      <w:r w:rsidR="0033226C">
        <w:rPr>
          <w:color w:val="333333"/>
        </w:rPr>
        <w:t>,</w:t>
      </w:r>
      <w:r w:rsidR="00110044">
        <w:rPr>
          <w:color w:val="333333"/>
        </w:rPr>
        <w:t xml:space="preserve"> if the cameras of the system have a malfunction the data cannot be </w:t>
      </w:r>
      <w:r w:rsidR="00110044">
        <w:rPr>
          <w:color w:val="333333"/>
        </w:rPr>
        <w:lastRenderedPageBreak/>
        <w:t>displayed on the monitors. Another example is if during the assembly process the cameras could be out of alignment and n</w:t>
      </w:r>
      <w:r w:rsidR="004279EF">
        <w:rPr>
          <w:color w:val="333333"/>
        </w:rPr>
        <w:t>ot</w:t>
      </w:r>
      <w:r w:rsidR="00110044">
        <w:rPr>
          <w:color w:val="333333"/>
        </w:rPr>
        <w:t xml:space="preserve"> sync</w:t>
      </w:r>
      <w:r w:rsidR="004279EF">
        <w:rPr>
          <w:color w:val="333333"/>
        </w:rPr>
        <w:t>ed</w:t>
      </w:r>
      <w:r w:rsidR="00110044">
        <w:rPr>
          <w:color w:val="333333"/>
        </w:rPr>
        <w:t xml:space="preserve"> together properly which cause</w:t>
      </w:r>
      <w:r w:rsidR="0033226C">
        <w:rPr>
          <w:color w:val="333333"/>
        </w:rPr>
        <w:t>s</w:t>
      </w:r>
      <w:r w:rsidR="00110044">
        <w:rPr>
          <w:color w:val="333333"/>
        </w:rPr>
        <w:t xml:space="preserve"> the data collected to be inaccurate. It is important to understand that although Hawk-Eye has a significantly smaller error margin compared with the human eye, it is not perfect and can be prone to significant miscalculations. For example</w:t>
      </w:r>
      <w:r w:rsidR="0033226C">
        <w:rPr>
          <w:color w:val="333333"/>
        </w:rPr>
        <w:t>,</w:t>
      </w:r>
      <w:r w:rsidR="00110044">
        <w:rPr>
          <w:color w:val="333333"/>
        </w:rPr>
        <w:t xml:space="preserve"> if you calculate the location of </w:t>
      </w:r>
      <w:r w:rsidR="0033226C">
        <w:rPr>
          <w:color w:val="333333"/>
        </w:rPr>
        <w:t>10</w:t>
      </w:r>
      <w:r w:rsidR="00110044">
        <w:rPr>
          <w:color w:val="333333"/>
        </w:rPr>
        <w:t xml:space="preserve"> total serve</w:t>
      </w:r>
      <w:r w:rsidR="0033226C">
        <w:rPr>
          <w:color w:val="333333"/>
        </w:rPr>
        <w:t>s, 99%</w:t>
      </w:r>
      <w:r w:rsidR="00110044">
        <w:rPr>
          <w:color w:val="000000"/>
        </w:rPr>
        <w:t xml:space="preserve"> of the</w:t>
      </w:r>
      <w:r w:rsidR="0033226C">
        <w:rPr>
          <w:color w:val="000000"/>
        </w:rPr>
        <w:t>m</w:t>
      </w:r>
      <w:r w:rsidR="00110044">
        <w:rPr>
          <w:color w:val="000000"/>
        </w:rPr>
        <w:t xml:space="preserve"> will have </w:t>
      </w:r>
      <w:r w:rsidR="0033226C">
        <w:rPr>
          <w:color w:val="000000"/>
        </w:rPr>
        <w:t xml:space="preserve">a </w:t>
      </w:r>
      <w:r w:rsidR="00110044">
        <w:rPr>
          <w:color w:val="000000"/>
        </w:rPr>
        <w:t>2.6 standard deviation</w:t>
      </w:r>
      <w:r w:rsidR="0033226C">
        <w:rPr>
          <w:color w:val="000000"/>
        </w:rPr>
        <w:t>, b</w:t>
      </w:r>
      <w:r w:rsidR="00110044">
        <w:rPr>
          <w:color w:val="000000"/>
        </w:rPr>
        <w:t>ut have a 5</w:t>
      </w:r>
      <w:r w:rsidR="0033226C">
        <w:rPr>
          <w:color w:val="000000"/>
        </w:rPr>
        <w:t>%</w:t>
      </w:r>
      <w:r w:rsidR="00110044">
        <w:rPr>
          <w:color w:val="000000"/>
        </w:rPr>
        <w:t xml:space="preserve"> chance </w:t>
      </w:r>
      <w:proofErr w:type="gramStart"/>
      <w:r w:rsidR="00110044">
        <w:rPr>
          <w:color w:val="000000"/>
        </w:rPr>
        <w:t>for  Hawk</w:t>
      </w:r>
      <w:proofErr w:type="gramEnd"/>
      <w:r w:rsidR="00110044">
        <w:rPr>
          <w:color w:val="000000"/>
        </w:rPr>
        <w:t>-Eye’s predictions to be greater than about 9 mm, and 1</w:t>
      </w:r>
      <w:r w:rsidR="0033226C">
        <w:rPr>
          <w:color w:val="000000"/>
        </w:rPr>
        <w:t>%</w:t>
      </w:r>
      <w:r w:rsidR="00110044">
        <w:rPr>
          <w:color w:val="000000"/>
        </w:rPr>
        <w:t xml:space="preserve"> be greater than 11.7 mm</w:t>
      </w:r>
      <w:r w:rsidR="00110044">
        <w:rPr>
          <w:color w:val="333333"/>
        </w:rPr>
        <w:t xml:space="preserve"> (Gaurav,</w:t>
      </w:r>
      <w:r w:rsidR="0033226C">
        <w:rPr>
          <w:color w:val="333333"/>
        </w:rPr>
        <w:t xml:space="preserve"> </w:t>
      </w:r>
      <w:r w:rsidR="00110044">
        <w:rPr>
          <w:color w:val="333333"/>
        </w:rPr>
        <w:t>2006)</w:t>
      </w:r>
      <w:r w:rsidR="00110044">
        <w:rPr>
          <w:color w:val="000000"/>
        </w:rPr>
        <w:t xml:space="preserve">. When people make judgments on </w:t>
      </w:r>
      <w:r w:rsidR="0033226C">
        <w:rPr>
          <w:color w:val="000000"/>
        </w:rPr>
        <w:t xml:space="preserve">a new item or something </w:t>
      </w:r>
      <w:r w:rsidR="00110044">
        <w:rPr>
          <w:color w:val="000000"/>
        </w:rPr>
        <w:t>they are unfamiliar with</w:t>
      </w:r>
      <w:r w:rsidR="0033226C">
        <w:rPr>
          <w:color w:val="000000"/>
        </w:rPr>
        <w:t>, i</w:t>
      </w:r>
      <w:r w:rsidR="00110044">
        <w:rPr>
          <w:color w:val="000000"/>
        </w:rPr>
        <w:t>t is important for them to make sure all variables are accounted for as well as have enough experiments to cover all real</w:t>
      </w:r>
      <w:r w:rsidR="0033226C">
        <w:rPr>
          <w:color w:val="000000"/>
        </w:rPr>
        <w:t>-</w:t>
      </w:r>
      <w:r w:rsidR="00110044">
        <w:rPr>
          <w:color w:val="000000"/>
        </w:rPr>
        <w:t>world situations.</w:t>
      </w:r>
      <w:r w:rsidR="00110044">
        <w:rPr>
          <w:color w:val="333333"/>
        </w:rPr>
        <w:t> </w:t>
      </w:r>
    </w:p>
    <w:p w14:paraId="7EF504E1" w14:textId="547D4F5E" w:rsidR="00110044" w:rsidRDefault="00110044" w:rsidP="00110044">
      <w:pPr>
        <w:pStyle w:val="NormalWeb"/>
        <w:shd w:val="clear" w:color="auto" w:fill="FFFFFF"/>
        <w:spacing w:before="0" w:beforeAutospacing="0" w:after="0" w:afterAutospacing="0" w:line="480" w:lineRule="auto"/>
        <w:ind w:firstLine="720"/>
      </w:pPr>
      <w:r>
        <w:rPr>
          <w:rFonts w:ascii="Calibri" w:hAnsi="Calibri" w:cs="Calibri"/>
          <w:color w:val="000000"/>
          <w:sz w:val="22"/>
          <w:szCs w:val="22"/>
        </w:rPr>
        <w:t> </w:t>
      </w:r>
      <w:r>
        <w:rPr>
          <w:color w:val="333333"/>
        </w:rPr>
        <w:t> Several articles (</w:t>
      </w:r>
      <w:proofErr w:type="spellStart"/>
      <w:r>
        <w:rPr>
          <w:color w:val="333333"/>
        </w:rPr>
        <w:t>Tingor</w:t>
      </w:r>
      <w:proofErr w:type="spellEnd"/>
      <w:r>
        <w:rPr>
          <w:color w:val="333333"/>
        </w:rPr>
        <w:t>,</w:t>
      </w:r>
      <w:r w:rsidR="0033226C">
        <w:rPr>
          <w:color w:val="333333"/>
        </w:rPr>
        <w:t xml:space="preserve"> </w:t>
      </w:r>
      <w:r>
        <w:rPr>
          <w:color w:val="333333"/>
        </w:rPr>
        <w:t>2020</w:t>
      </w:r>
      <w:r w:rsidR="0033226C">
        <w:rPr>
          <w:color w:val="333333"/>
        </w:rPr>
        <w:t>;</w:t>
      </w:r>
      <w:r>
        <w:rPr>
          <w:color w:val="000000"/>
        </w:rPr>
        <w:t xml:space="preserve"> </w:t>
      </w:r>
      <w:r>
        <w:rPr>
          <w:color w:val="333333"/>
        </w:rPr>
        <w:t>Joseph,</w:t>
      </w:r>
      <w:r w:rsidR="0033226C">
        <w:rPr>
          <w:color w:val="333333"/>
        </w:rPr>
        <w:t xml:space="preserve"> </w:t>
      </w:r>
      <w:r>
        <w:rPr>
          <w:color w:val="333333"/>
        </w:rPr>
        <w:t>2019</w:t>
      </w:r>
      <w:r w:rsidR="0033226C">
        <w:rPr>
          <w:color w:val="333333"/>
        </w:rPr>
        <w:t xml:space="preserve">; </w:t>
      </w:r>
      <w:r>
        <w:rPr>
          <w:color w:val="000000"/>
        </w:rPr>
        <w:t>Bodo,</w:t>
      </w:r>
      <w:r w:rsidR="0033226C">
        <w:rPr>
          <w:color w:val="000000"/>
        </w:rPr>
        <w:t xml:space="preserve"> </w:t>
      </w:r>
      <w:r>
        <w:rPr>
          <w:color w:val="000000"/>
        </w:rPr>
        <w:t>2013</w:t>
      </w:r>
      <w:r w:rsidR="0033226C">
        <w:rPr>
          <w:color w:val="000000"/>
        </w:rPr>
        <w:t xml:space="preserve">; </w:t>
      </w:r>
      <w:r>
        <w:rPr>
          <w:color w:val="000000"/>
        </w:rPr>
        <w:t>Sias,</w:t>
      </w:r>
      <w:r w:rsidR="0033226C">
        <w:rPr>
          <w:color w:val="000000"/>
        </w:rPr>
        <w:t xml:space="preserve"> </w:t>
      </w:r>
      <w:r>
        <w:rPr>
          <w:color w:val="000000"/>
        </w:rPr>
        <w:t>201</w:t>
      </w:r>
      <w:r w:rsidR="0033226C">
        <w:rPr>
          <w:color w:val="000000"/>
        </w:rPr>
        <w:t>7;</w:t>
      </w:r>
      <w:r>
        <w:rPr>
          <w:color w:val="000000"/>
        </w:rPr>
        <w:t xml:space="preserve"> </w:t>
      </w:r>
      <w:r>
        <w:rPr>
          <w:color w:val="010101"/>
        </w:rPr>
        <w:t>Productivity solutions, 2020</w:t>
      </w:r>
      <w:r>
        <w:rPr>
          <w:color w:val="333333"/>
        </w:rPr>
        <w:t xml:space="preserve">) explain the public’s response to the system and their reasons why it should either stay or leave. Steve </w:t>
      </w:r>
      <w:proofErr w:type="spellStart"/>
      <w:r>
        <w:rPr>
          <w:color w:val="333333"/>
        </w:rPr>
        <w:t>Tingor</w:t>
      </w:r>
      <w:proofErr w:type="spellEnd"/>
      <w:r>
        <w:rPr>
          <w:color w:val="333333"/>
        </w:rPr>
        <w:t xml:space="preserve"> from </w:t>
      </w:r>
      <w:r w:rsidR="0033226C">
        <w:rPr>
          <w:color w:val="333333"/>
        </w:rPr>
        <w:t>T</w:t>
      </w:r>
      <w:r>
        <w:rPr>
          <w:color w:val="333333"/>
        </w:rPr>
        <w:t>ennis.com (</w:t>
      </w:r>
      <w:proofErr w:type="spellStart"/>
      <w:r>
        <w:rPr>
          <w:color w:val="333333"/>
        </w:rPr>
        <w:t>Tingor</w:t>
      </w:r>
      <w:proofErr w:type="spellEnd"/>
      <w:r>
        <w:rPr>
          <w:color w:val="333333"/>
        </w:rPr>
        <w:t>,</w:t>
      </w:r>
      <w:r w:rsidR="0033226C">
        <w:rPr>
          <w:color w:val="333333"/>
        </w:rPr>
        <w:t xml:space="preserve"> </w:t>
      </w:r>
      <w:r>
        <w:rPr>
          <w:color w:val="333333"/>
        </w:rPr>
        <w:t xml:space="preserve">2020), a site that writes </w:t>
      </w:r>
      <w:r w:rsidR="0033226C">
        <w:rPr>
          <w:color w:val="333333"/>
        </w:rPr>
        <w:t xml:space="preserve">essays and </w:t>
      </w:r>
      <w:r>
        <w:rPr>
          <w:color w:val="333333"/>
        </w:rPr>
        <w:t>journal</w:t>
      </w:r>
      <w:r w:rsidR="0033226C">
        <w:rPr>
          <w:color w:val="333333"/>
        </w:rPr>
        <w:t xml:space="preserve"> </w:t>
      </w:r>
      <w:r>
        <w:rPr>
          <w:color w:val="333333"/>
        </w:rPr>
        <w:t>articles about what is currently happening in the sport, discusse</w:t>
      </w:r>
      <w:r w:rsidR="0033226C">
        <w:rPr>
          <w:color w:val="333333"/>
        </w:rPr>
        <w:t>s</w:t>
      </w:r>
      <w:r>
        <w:rPr>
          <w:color w:val="333333"/>
        </w:rPr>
        <w:t xml:space="preserve"> the different reasons as to why the system should be used in professional tennis. </w:t>
      </w:r>
      <w:proofErr w:type="spellStart"/>
      <w:r>
        <w:rPr>
          <w:color w:val="333333"/>
        </w:rPr>
        <w:t>Tingor</w:t>
      </w:r>
      <w:proofErr w:type="spellEnd"/>
      <w:r>
        <w:rPr>
          <w:color w:val="333333"/>
        </w:rPr>
        <w:t xml:space="preserve"> used an example of the 2020 tournament in Greenbrier</w:t>
      </w:r>
      <w:r w:rsidR="0033226C">
        <w:rPr>
          <w:color w:val="333333"/>
        </w:rPr>
        <w:t>, W</w:t>
      </w:r>
      <w:r>
        <w:rPr>
          <w:color w:val="333333"/>
        </w:rPr>
        <w:t xml:space="preserve">est Virginia. </w:t>
      </w:r>
      <w:r w:rsidR="0033226C">
        <w:rPr>
          <w:color w:val="333333"/>
        </w:rPr>
        <w:t>Carlos Silva, CEO of World Tennis Team (WTT),</w:t>
      </w:r>
      <w:r>
        <w:rPr>
          <w:color w:val="333333"/>
        </w:rPr>
        <w:t xml:space="preserve"> </w:t>
      </w:r>
      <w:r w:rsidR="00506698">
        <w:rPr>
          <w:color w:val="333333"/>
        </w:rPr>
        <w:t xml:space="preserve">reports that a spectator commented </w:t>
      </w:r>
      <w:r>
        <w:rPr>
          <w:color w:val="333333"/>
        </w:rPr>
        <w:t>after viewing the match</w:t>
      </w:r>
      <w:r w:rsidR="0033226C">
        <w:rPr>
          <w:color w:val="333333"/>
        </w:rPr>
        <w:t>,</w:t>
      </w:r>
      <w:r>
        <w:rPr>
          <w:color w:val="333333"/>
        </w:rPr>
        <w:t xml:space="preserve"> “</w:t>
      </w:r>
      <w:r>
        <w:rPr>
          <w:color w:val="010101"/>
        </w:rPr>
        <w:t>Imagine if we were using replay there, and one team didn’t have any challenges left?</w:t>
      </w:r>
      <w:r w:rsidR="0033226C">
        <w:rPr>
          <w:color w:val="010101"/>
        </w:rPr>
        <w:t xml:space="preserve"> </w:t>
      </w:r>
      <w:r>
        <w:rPr>
          <w:color w:val="010101"/>
        </w:rPr>
        <w:t>That’s a half-a million-dollar point. The wrong team could have won, and there’s nothing we could have done about it</w:t>
      </w:r>
      <w:r w:rsidR="00506698">
        <w:rPr>
          <w:color w:val="010101"/>
        </w:rPr>
        <w:t xml:space="preserve">” </w:t>
      </w:r>
      <w:r>
        <w:rPr>
          <w:color w:val="010101"/>
        </w:rPr>
        <w:t>(</w:t>
      </w:r>
      <w:proofErr w:type="spellStart"/>
      <w:r>
        <w:rPr>
          <w:color w:val="333333"/>
        </w:rPr>
        <w:t>Tingor</w:t>
      </w:r>
      <w:proofErr w:type="spellEnd"/>
      <w:r>
        <w:rPr>
          <w:color w:val="333333"/>
        </w:rPr>
        <w:t>,</w:t>
      </w:r>
      <w:r w:rsidR="00506698">
        <w:rPr>
          <w:color w:val="333333"/>
        </w:rPr>
        <w:t xml:space="preserve"> </w:t>
      </w:r>
      <w:r>
        <w:rPr>
          <w:color w:val="333333"/>
        </w:rPr>
        <w:t>2020</w:t>
      </w:r>
      <w:r>
        <w:rPr>
          <w:color w:val="010101"/>
        </w:rPr>
        <w:t>)</w:t>
      </w:r>
      <w:r w:rsidR="00506698">
        <w:rPr>
          <w:color w:val="010101"/>
        </w:rPr>
        <w:t xml:space="preserve">. </w:t>
      </w:r>
      <w:r>
        <w:rPr>
          <w:color w:val="010101"/>
        </w:rPr>
        <w:t xml:space="preserve">With the amount of money or prizes on the line in some of these games there can be a lot of tension in determining who gets the </w:t>
      </w:r>
      <w:r w:rsidR="00506698">
        <w:rPr>
          <w:color w:val="010101"/>
        </w:rPr>
        <w:t xml:space="preserve">winnings. </w:t>
      </w:r>
      <w:r>
        <w:rPr>
          <w:color w:val="010101"/>
        </w:rPr>
        <w:t xml:space="preserve"> Another spectator who was also a former player </w:t>
      </w:r>
      <w:r w:rsidR="00506698">
        <w:rPr>
          <w:color w:val="010101"/>
        </w:rPr>
        <w:t>commented,</w:t>
      </w:r>
      <w:r>
        <w:rPr>
          <w:color w:val="010101"/>
        </w:rPr>
        <w:t xml:space="preserve"> “The speed of the shots has passed a human’s ability to say whether the ball is in or out</w:t>
      </w:r>
      <w:r w:rsidR="00506698">
        <w:rPr>
          <w:color w:val="010101"/>
        </w:rPr>
        <w:t xml:space="preserve">. </w:t>
      </w:r>
      <w:r>
        <w:rPr>
          <w:color w:val="010101"/>
        </w:rPr>
        <w:t>Now that just about everyone is serving 120 [m.p.h.] or more, and people are hitting 100-</w:t>
      </w:r>
      <w:r>
        <w:rPr>
          <w:color w:val="010101"/>
        </w:rPr>
        <w:lastRenderedPageBreak/>
        <w:t>m.p.h. forehands, we should stop pretending that it’s possible to make those calls</w:t>
      </w:r>
      <w:r w:rsidR="00506698">
        <w:rPr>
          <w:color w:val="010101"/>
        </w:rPr>
        <w:t>”</w:t>
      </w:r>
      <w:r>
        <w:rPr>
          <w:color w:val="010101"/>
        </w:rPr>
        <w:t xml:space="preserve"> </w:t>
      </w:r>
      <w:r w:rsidR="00506698">
        <w:rPr>
          <w:color w:val="010101"/>
        </w:rPr>
        <w:t>(</w:t>
      </w:r>
      <w:proofErr w:type="spellStart"/>
      <w:r>
        <w:rPr>
          <w:color w:val="333333"/>
        </w:rPr>
        <w:t>Tingor</w:t>
      </w:r>
      <w:proofErr w:type="spellEnd"/>
      <w:r>
        <w:rPr>
          <w:color w:val="333333"/>
        </w:rPr>
        <w:t>,</w:t>
      </w:r>
      <w:r w:rsidR="00506698">
        <w:rPr>
          <w:color w:val="333333"/>
        </w:rPr>
        <w:t xml:space="preserve"> </w:t>
      </w:r>
      <w:r>
        <w:rPr>
          <w:color w:val="333333"/>
        </w:rPr>
        <w:t>2020</w:t>
      </w:r>
      <w:r>
        <w:rPr>
          <w:color w:val="010101"/>
        </w:rPr>
        <w:t>).</w:t>
      </w:r>
    </w:p>
    <w:p w14:paraId="7B3ED86F" w14:textId="3F3BA945" w:rsidR="00D72E2C" w:rsidRPr="00D72E2C" w:rsidRDefault="00110044" w:rsidP="00110044">
      <w:pPr>
        <w:pStyle w:val="NormalWeb"/>
        <w:shd w:val="clear" w:color="auto" w:fill="FFFFFF"/>
        <w:spacing w:before="0" w:beforeAutospacing="0" w:after="0" w:afterAutospacing="0" w:line="480" w:lineRule="auto"/>
        <w:rPr>
          <w:color w:val="010101"/>
        </w:rPr>
      </w:pPr>
      <w:r>
        <w:rPr>
          <w:rStyle w:val="apple-tab-span"/>
          <w:rFonts w:eastAsiaTheme="majorEastAsia"/>
          <w:color w:val="000000"/>
        </w:rPr>
        <w:tab/>
      </w:r>
      <w:r>
        <w:rPr>
          <w:color w:val="000000"/>
        </w:rPr>
        <w:t>Peter Bodo (Bodo,</w:t>
      </w:r>
      <w:r w:rsidR="00506698">
        <w:rPr>
          <w:color w:val="000000"/>
        </w:rPr>
        <w:t xml:space="preserve"> </w:t>
      </w:r>
      <w:r>
        <w:rPr>
          <w:color w:val="000000"/>
        </w:rPr>
        <w:t xml:space="preserve">2013) who also works with </w:t>
      </w:r>
      <w:r w:rsidR="00506698">
        <w:rPr>
          <w:color w:val="000000"/>
        </w:rPr>
        <w:t>T</w:t>
      </w:r>
      <w:r>
        <w:rPr>
          <w:color w:val="000000"/>
        </w:rPr>
        <w:t>ennis.com suggests against the use of the Hawk-Eye system on clay courts because of system has not proven itself very accurate on that surface</w:t>
      </w:r>
      <w:r w:rsidR="00506698">
        <w:rPr>
          <w:color w:val="000000"/>
        </w:rPr>
        <w:t xml:space="preserve">. He states, </w:t>
      </w:r>
      <w:r>
        <w:rPr>
          <w:color w:val="010101"/>
        </w:rPr>
        <w:t>“The technology was unproven and—as we came to learn—not quite as accurate as first thought</w:t>
      </w:r>
      <w:r w:rsidR="00506698">
        <w:rPr>
          <w:color w:val="010101"/>
        </w:rPr>
        <w:t>”</w:t>
      </w:r>
      <w:r>
        <w:rPr>
          <w:color w:val="010101"/>
        </w:rPr>
        <w:t xml:space="preserve"> (</w:t>
      </w:r>
      <w:r>
        <w:rPr>
          <w:color w:val="000000"/>
        </w:rPr>
        <w:t>Bodo,</w:t>
      </w:r>
      <w:r w:rsidR="00506698">
        <w:rPr>
          <w:color w:val="000000"/>
        </w:rPr>
        <w:t xml:space="preserve"> </w:t>
      </w:r>
      <w:r>
        <w:rPr>
          <w:color w:val="000000"/>
        </w:rPr>
        <w:t>2013</w:t>
      </w:r>
      <w:r>
        <w:rPr>
          <w:color w:val="010101"/>
        </w:rPr>
        <w:t>). Another objection</w:t>
      </w:r>
      <w:r w:rsidR="00506698">
        <w:rPr>
          <w:color w:val="010101"/>
        </w:rPr>
        <w:t xml:space="preserve"> made by Bodo </w:t>
      </w:r>
      <w:r>
        <w:rPr>
          <w:color w:val="010101"/>
        </w:rPr>
        <w:t>is the tradition of the umpire getting off the stand to personally check the ball mark</w:t>
      </w:r>
      <w:r w:rsidR="00506698">
        <w:rPr>
          <w:color w:val="010101"/>
        </w:rPr>
        <w:t>.</w:t>
      </w:r>
      <w:r>
        <w:rPr>
          <w:color w:val="010101"/>
        </w:rPr>
        <w:t xml:space="preserve"> “This can be quite a spectacle, especially with </w:t>
      </w:r>
      <w:proofErr w:type="gramStart"/>
      <w:r>
        <w:rPr>
          <w:color w:val="010101"/>
        </w:rPr>
        <w:t>a portly</w:t>
      </w:r>
      <w:proofErr w:type="gramEnd"/>
      <w:r>
        <w:rPr>
          <w:color w:val="010101"/>
        </w:rPr>
        <w:t xml:space="preserve"> umpire. Let’s be honest about this—haven’t you secretly hoped that an official might tumble off his perch in his hurry to get down, or rip the back of his trousers as he dashes over to study the mark left by the ball</w:t>
      </w:r>
      <w:r w:rsidR="00506698">
        <w:rPr>
          <w:color w:val="010101"/>
        </w:rPr>
        <w:t>?”</w:t>
      </w:r>
      <w:r>
        <w:rPr>
          <w:color w:val="010101"/>
        </w:rPr>
        <w:t xml:space="preserve"> (</w:t>
      </w:r>
      <w:r>
        <w:rPr>
          <w:color w:val="000000"/>
        </w:rPr>
        <w:t>Bodo,</w:t>
      </w:r>
      <w:r w:rsidR="00506698">
        <w:rPr>
          <w:color w:val="000000"/>
        </w:rPr>
        <w:t xml:space="preserve"> </w:t>
      </w:r>
      <w:r>
        <w:rPr>
          <w:color w:val="000000"/>
        </w:rPr>
        <w:t>2013)</w:t>
      </w:r>
      <w:r w:rsidR="00506698">
        <w:rPr>
          <w:color w:val="000000"/>
        </w:rPr>
        <w:t>.</w:t>
      </w:r>
      <w:r>
        <w:rPr>
          <w:color w:val="010101"/>
        </w:rPr>
        <w:t xml:space="preserve"> A third objection made by</w:t>
      </w:r>
      <w:r w:rsidR="00506698">
        <w:rPr>
          <w:color w:val="010101"/>
        </w:rPr>
        <w:t xml:space="preserve"> Bodo </w:t>
      </w:r>
      <w:r>
        <w:rPr>
          <w:color w:val="010101"/>
        </w:rPr>
        <w:t>is that the system is not required because of these distinct marks left on the court and both the umpire and players being able to distinguish the difference between it and extra material that had been kicked up</w:t>
      </w:r>
      <w:r w:rsidR="00506698">
        <w:rPr>
          <w:color w:val="010101"/>
        </w:rPr>
        <w:t xml:space="preserve"> (Bodo, 2013).</w:t>
      </w:r>
    </w:p>
    <w:p w14:paraId="76268B0F" w14:textId="5379CDCC" w:rsidR="00110044" w:rsidRDefault="00110044" w:rsidP="00110044">
      <w:pPr>
        <w:pStyle w:val="NormalWeb"/>
        <w:shd w:val="clear" w:color="auto" w:fill="FFFFFF"/>
        <w:spacing w:before="0" w:beforeAutospacing="0" w:after="0" w:afterAutospacing="0" w:line="480" w:lineRule="auto"/>
        <w:ind w:firstLine="720"/>
      </w:pPr>
      <w:r>
        <w:rPr>
          <w:color w:val="000000"/>
        </w:rPr>
        <w:t>Joseph who is from the web site</w:t>
      </w:r>
      <w:r>
        <w:rPr>
          <w:i/>
          <w:iCs/>
          <w:color w:val="000000"/>
        </w:rPr>
        <w:t xml:space="preserve"> Advantages and Disadvantage</w:t>
      </w:r>
      <w:r>
        <w:rPr>
          <w:color w:val="000000"/>
        </w:rPr>
        <w:t xml:space="preserve"> (</w:t>
      </w:r>
      <w:r>
        <w:rPr>
          <w:color w:val="333333"/>
        </w:rPr>
        <w:t>Joseph,</w:t>
      </w:r>
      <w:r w:rsidR="00506698">
        <w:rPr>
          <w:color w:val="333333"/>
        </w:rPr>
        <w:t xml:space="preserve"> </w:t>
      </w:r>
      <w:r>
        <w:rPr>
          <w:color w:val="333333"/>
        </w:rPr>
        <w:t>2019)</w:t>
      </w:r>
      <w:r>
        <w:rPr>
          <w:color w:val="000000"/>
        </w:rPr>
        <w:t>, which is a site that writes articles about the pros and cons of different subjects</w:t>
      </w:r>
      <w:r w:rsidR="00506698">
        <w:rPr>
          <w:color w:val="000000"/>
        </w:rPr>
        <w:t>,</w:t>
      </w:r>
      <w:r>
        <w:rPr>
          <w:color w:val="000000"/>
        </w:rPr>
        <w:t xml:space="preserve"> f</w:t>
      </w:r>
      <w:r w:rsidR="00506698">
        <w:rPr>
          <w:color w:val="000000"/>
        </w:rPr>
        <w:t>r</w:t>
      </w:r>
      <w:r>
        <w:rPr>
          <w:color w:val="000000"/>
        </w:rPr>
        <w:t>om sports and medicine to the military and owning a pet</w:t>
      </w:r>
      <w:r w:rsidR="00506698">
        <w:rPr>
          <w:color w:val="000000"/>
        </w:rPr>
        <w:t xml:space="preserve">, </w:t>
      </w:r>
      <w:r w:rsidR="003F7D54">
        <w:rPr>
          <w:color w:val="000000"/>
        </w:rPr>
        <w:t>explains</w:t>
      </w:r>
      <w:r w:rsidR="00506698">
        <w:rPr>
          <w:color w:val="000000"/>
        </w:rPr>
        <w:t xml:space="preserve"> in his article</w:t>
      </w:r>
      <w:r w:rsidR="003F7D54">
        <w:rPr>
          <w:color w:val="000000"/>
        </w:rPr>
        <w:t xml:space="preserve"> </w:t>
      </w:r>
      <w:r>
        <w:rPr>
          <w:color w:val="000000"/>
        </w:rPr>
        <w:t>both the advantages and the disadvantages of having the Hawk-Eye system implemented in tennis. Some advantages dis</w:t>
      </w:r>
      <w:r w:rsidR="00506698">
        <w:rPr>
          <w:color w:val="000000"/>
        </w:rPr>
        <w:t>c</w:t>
      </w:r>
      <w:r>
        <w:rPr>
          <w:color w:val="000000"/>
        </w:rPr>
        <w:t>us</w:t>
      </w:r>
      <w:r w:rsidR="00506698">
        <w:rPr>
          <w:color w:val="000000"/>
        </w:rPr>
        <w:t>s</w:t>
      </w:r>
      <w:r>
        <w:rPr>
          <w:color w:val="000000"/>
        </w:rPr>
        <w:t xml:space="preserve">ed by </w:t>
      </w:r>
      <w:r w:rsidR="00506698">
        <w:rPr>
          <w:color w:val="000000"/>
        </w:rPr>
        <w:t xml:space="preserve">the </w:t>
      </w:r>
      <w:r>
        <w:rPr>
          <w:color w:val="000000"/>
        </w:rPr>
        <w:t xml:space="preserve">article </w:t>
      </w:r>
      <w:proofErr w:type="gramStart"/>
      <w:r>
        <w:rPr>
          <w:color w:val="000000"/>
        </w:rPr>
        <w:t>were</w:t>
      </w:r>
      <w:proofErr w:type="gramEnd"/>
      <w:r>
        <w:rPr>
          <w:color w:val="000000"/>
        </w:rPr>
        <w:t xml:space="preserve"> the system allows the umpires and referees to be more efficient and prevent them making decisions that could turn the game to the favor of a specific player. The system can also allow the officials to make more accurate decisions to finalize calls in way players don’t feel cheated</w:t>
      </w:r>
      <w:r w:rsidR="00506698">
        <w:rPr>
          <w:color w:val="000000"/>
        </w:rPr>
        <w:t xml:space="preserve"> </w:t>
      </w:r>
      <w:r>
        <w:rPr>
          <w:color w:val="000000"/>
        </w:rPr>
        <w:t>(</w:t>
      </w:r>
      <w:r>
        <w:rPr>
          <w:color w:val="333333"/>
        </w:rPr>
        <w:t>Joseph,</w:t>
      </w:r>
      <w:r w:rsidR="00506698">
        <w:rPr>
          <w:color w:val="333333"/>
        </w:rPr>
        <w:t xml:space="preserve"> </w:t>
      </w:r>
      <w:r>
        <w:rPr>
          <w:color w:val="333333"/>
        </w:rPr>
        <w:t>2019)</w:t>
      </w:r>
      <w:r>
        <w:rPr>
          <w:color w:val="000000"/>
        </w:rPr>
        <w:t>. Some disadvantages the article discusses are even though it is much more accurate compared to the human eye</w:t>
      </w:r>
      <w:r w:rsidR="00506698">
        <w:rPr>
          <w:color w:val="000000"/>
        </w:rPr>
        <w:t>, t</w:t>
      </w:r>
      <w:r>
        <w:rPr>
          <w:color w:val="000000"/>
        </w:rPr>
        <w:t xml:space="preserve">here is a margin of error with the </w:t>
      </w:r>
      <w:proofErr w:type="gramStart"/>
      <w:r>
        <w:rPr>
          <w:color w:val="000000"/>
        </w:rPr>
        <w:t xml:space="preserve">article </w:t>
      </w:r>
      <w:r w:rsidR="00506698">
        <w:rPr>
          <w:color w:val="000000"/>
        </w:rPr>
        <w:t>,</w:t>
      </w:r>
      <w:proofErr w:type="gramEnd"/>
      <w:r>
        <w:rPr>
          <w:color w:val="000000"/>
        </w:rPr>
        <w:t xml:space="preserve"> “</w:t>
      </w:r>
      <w:r>
        <w:rPr>
          <w:color w:val="333333"/>
        </w:rPr>
        <w:t xml:space="preserve">In tennis, there’s a 3.6 mm error margin. Some would argue that the error margin is too large, and the </w:t>
      </w:r>
      <w:r>
        <w:rPr>
          <w:color w:val="333333"/>
        </w:rPr>
        <w:lastRenderedPageBreak/>
        <w:t>Hawk-Eye technology should be even more accurate”</w:t>
      </w:r>
      <w:r>
        <w:rPr>
          <w:color w:val="000000"/>
        </w:rPr>
        <w:t xml:space="preserve"> (</w:t>
      </w:r>
      <w:r>
        <w:rPr>
          <w:color w:val="333333"/>
        </w:rPr>
        <w:t>Joseph,</w:t>
      </w:r>
      <w:r w:rsidR="00506698">
        <w:rPr>
          <w:color w:val="333333"/>
        </w:rPr>
        <w:t xml:space="preserve"> </w:t>
      </w:r>
      <w:r>
        <w:rPr>
          <w:color w:val="333333"/>
        </w:rPr>
        <w:t xml:space="preserve">2019). Another objection to the system being implemented is that the system is prone to failure if the cameras or software </w:t>
      </w:r>
      <w:r w:rsidR="00506698">
        <w:rPr>
          <w:color w:val="333333"/>
        </w:rPr>
        <w:t>are</w:t>
      </w:r>
      <w:r>
        <w:rPr>
          <w:color w:val="333333"/>
        </w:rPr>
        <w:t xml:space="preserve"> not taken care of properly which puts more work on the officials, and it takes away from the natural beauty of tennis.</w:t>
      </w:r>
    </w:p>
    <w:p w14:paraId="3FB1BC7B" w14:textId="149B2F90" w:rsidR="00110044" w:rsidRDefault="00110044" w:rsidP="00110044">
      <w:pPr>
        <w:pStyle w:val="NormalWeb"/>
        <w:shd w:val="clear" w:color="auto" w:fill="FFFFFF"/>
        <w:spacing w:before="0" w:beforeAutospacing="0" w:after="0" w:afterAutospacing="0" w:line="480" w:lineRule="auto"/>
        <w:ind w:firstLine="720"/>
      </w:pPr>
      <w:r>
        <w:rPr>
          <w:color w:val="000000"/>
        </w:rPr>
        <w:t xml:space="preserve">Van Sias from </w:t>
      </w:r>
      <w:proofErr w:type="gramStart"/>
      <w:r w:rsidR="00506698">
        <w:rPr>
          <w:color w:val="000000"/>
        </w:rPr>
        <w:t>T</w:t>
      </w:r>
      <w:r>
        <w:rPr>
          <w:color w:val="000000"/>
        </w:rPr>
        <w:t>ennis.com</w:t>
      </w:r>
      <w:r w:rsidR="00506698">
        <w:rPr>
          <w:color w:val="000000"/>
        </w:rPr>
        <w:t xml:space="preserve">  </w:t>
      </w:r>
      <w:r>
        <w:rPr>
          <w:color w:val="000000"/>
        </w:rPr>
        <w:t>(</w:t>
      </w:r>
      <w:proofErr w:type="gramEnd"/>
      <w:r>
        <w:rPr>
          <w:color w:val="000000"/>
        </w:rPr>
        <w:t>Sias,2017) explained the importance of implementing the automated system over human lineman by giving several examples of how the system was able to be the deciding factor in very difficult calls that would not be possible for the human eye. One example (Sias</w:t>
      </w:r>
      <w:r w:rsidR="00506698">
        <w:rPr>
          <w:color w:val="000000"/>
        </w:rPr>
        <w:t xml:space="preserve">, </w:t>
      </w:r>
      <w:r>
        <w:rPr>
          <w:color w:val="000000"/>
        </w:rPr>
        <w:t>2017) during the 2012</w:t>
      </w:r>
      <w:r>
        <w:rPr>
          <w:color w:val="010101"/>
        </w:rPr>
        <w:t xml:space="preserve"> U</w:t>
      </w:r>
      <w:r w:rsidR="00506698">
        <w:rPr>
          <w:color w:val="010101"/>
        </w:rPr>
        <w:t>.</w:t>
      </w:r>
      <w:r>
        <w:rPr>
          <w:color w:val="010101"/>
        </w:rPr>
        <w:t>S</w:t>
      </w:r>
      <w:r w:rsidR="00506698">
        <w:rPr>
          <w:color w:val="010101"/>
        </w:rPr>
        <w:t>.</w:t>
      </w:r>
      <w:r>
        <w:rPr>
          <w:color w:val="010101"/>
        </w:rPr>
        <w:t xml:space="preserve"> Open title match happened when Andy Murray served for his first Grand Slam and won the match by the slightest margin against Novak Djokovic. Another example given </w:t>
      </w:r>
      <w:r w:rsidR="00506698">
        <w:rPr>
          <w:color w:val="010101"/>
        </w:rPr>
        <w:t>was</w:t>
      </w:r>
      <w:r>
        <w:rPr>
          <w:color w:val="010101"/>
        </w:rPr>
        <w:t xml:space="preserve"> </w:t>
      </w:r>
      <w:r w:rsidR="00506698">
        <w:rPr>
          <w:color w:val="010101"/>
        </w:rPr>
        <w:t>a</w:t>
      </w:r>
      <w:r>
        <w:rPr>
          <w:color w:val="010101"/>
        </w:rPr>
        <w:t xml:space="preserve">t the 2015 Australian Open, </w:t>
      </w:r>
      <w:r w:rsidR="008D0687">
        <w:rPr>
          <w:color w:val="010101"/>
        </w:rPr>
        <w:t xml:space="preserve">where </w:t>
      </w:r>
      <w:r>
        <w:rPr>
          <w:color w:val="010101"/>
        </w:rPr>
        <w:t xml:space="preserve">Venus Williams played </w:t>
      </w:r>
      <w:r w:rsidR="008D0687">
        <w:rPr>
          <w:color w:val="010101"/>
        </w:rPr>
        <w:t xml:space="preserve">against </w:t>
      </w:r>
      <w:r>
        <w:rPr>
          <w:color w:val="010101"/>
        </w:rPr>
        <w:t xml:space="preserve">Agnieszka Radwanska with sister Serena in the stands. A questionable call went against Venus which </w:t>
      </w:r>
      <w:r w:rsidR="008D0687">
        <w:rPr>
          <w:color w:val="010101"/>
        </w:rPr>
        <w:t>H</w:t>
      </w:r>
      <w:r>
        <w:rPr>
          <w:color w:val="010101"/>
        </w:rPr>
        <w:t>awk-</w:t>
      </w:r>
      <w:r w:rsidR="008D0687">
        <w:rPr>
          <w:color w:val="010101"/>
        </w:rPr>
        <w:t>E</w:t>
      </w:r>
      <w:r>
        <w:rPr>
          <w:color w:val="010101"/>
        </w:rPr>
        <w:t>ye could have confirmed if the system was in place at the match (</w:t>
      </w:r>
      <w:r>
        <w:rPr>
          <w:color w:val="000000"/>
        </w:rPr>
        <w:t>Sias,</w:t>
      </w:r>
      <w:r w:rsidR="008D0687">
        <w:rPr>
          <w:color w:val="000000"/>
        </w:rPr>
        <w:t xml:space="preserve"> </w:t>
      </w:r>
      <w:r>
        <w:rPr>
          <w:color w:val="000000"/>
        </w:rPr>
        <w:t>2017)</w:t>
      </w:r>
      <w:r>
        <w:rPr>
          <w:color w:val="010101"/>
        </w:rPr>
        <w:t xml:space="preserve">. A third mention by the article is the 2017 Hopman </w:t>
      </w:r>
      <w:r w:rsidR="008D0687">
        <w:rPr>
          <w:color w:val="010101"/>
        </w:rPr>
        <w:t>C</w:t>
      </w:r>
      <w:r>
        <w:rPr>
          <w:color w:val="010101"/>
        </w:rPr>
        <w:t xml:space="preserve">up where </w:t>
      </w:r>
      <w:r w:rsidR="008D0687">
        <w:rPr>
          <w:color w:val="010101"/>
        </w:rPr>
        <w:t xml:space="preserve">world great, Roger </w:t>
      </w:r>
      <w:r>
        <w:rPr>
          <w:color w:val="010101"/>
        </w:rPr>
        <w:t>Federer</w:t>
      </w:r>
      <w:r w:rsidR="008D0687">
        <w:rPr>
          <w:color w:val="010101"/>
        </w:rPr>
        <w:t>,</w:t>
      </w:r>
      <w:r>
        <w:rPr>
          <w:color w:val="010101"/>
        </w:rPr>
        <w:t xml:space="preserve"> called a serve out on Alexander Zverev. When the officials checked the Hawk-Eye system</w:t>
      </w:r>
      <w:r w:rsidR="008D0687">
        <w:rPr>
          <w:color w:val="010101"/>
        </w:rPr>
        <w:t>,</w:t>
      </w:r>
      <w:r>
        <w:rPr>
          <w:color w:val="010101"/>
        </w:rPr>
        <w:t xml:space="preserve"> it showed the ball was in giving Zverev the point (</w:t>
      </w:r>
      <w:r>
        <w:rPr>
          <w:color w:val="000000"/>
        </w:rPr>
        <w:t>Sias,</w:t>
      </w:r>
      <w:r w:rsidR="008D0687">
        <w:rPr>
          <w:color w:val="000000"/>
        </w:rPr>
        <w:t xml:space="preserve"> </w:t>
      </w:r>
      <w:r>
        <w:rPr>
          <w:color w:val="000000"/>
        </w:rPr>
        <w:t>2017)</w:t>
      </w:r>
      <w:r>
        <w:rPr>
          <w:color w:val="010101"/>
        </w:rPr>
        <w:t>.</w:t>
      </w:r>
    </w:p>
    <w:p w14:paraId="2BBD9B4A" w14:textId="6B167322" w:rsidR="00AB7622" w:rsidRDefault="00110044" w:rsidP="00AB7622">
      <w:pPr>
        <w:pStyle w:val="NormalWeb"/>
        <w:shd w:val="clear" w:color="auto" w:fill="FFFFFF"/>
        <w:spacing w:before="0" w:beforeAutospacing="0" w:after="0" w:afterAutospacing="0" w:line="480" w:lineRule="auto"/>
        <w:ind w:firstLine="720"/>
        <w:rPr>
          <w:color w:val="010101"/>
        </w:rPr>
      </w:pPr>
      <w:r>
        <w:rPr>
          <w:color w:val="010101"/>
        </w:rPr>
        <w:t xml:space="preserve">The next article </w:t>
      </w:r>
      <w:r w:rsidR="008D0687">
        <w:rPr>
          <w:color w:val="010101"/>
        </w:rPr>
        <w:t xml:space="preserve">reviewed </w:t>
      </w:r>
      <w:r>
        <w:rPr>
          <w:color w:val="010101"/>
        </w:rPr>
        <w:t xml:space="preserve">(Productivity solutions, 2020) was one written by online </w:t>
      </w:r>
      <w:r w:rsidR="008D0687">
        <w:rPr>
          <w:color w:val="010101"/>
        </w:rPr>
        <w:t>P</w:t>
      </w:r>
      <w:r>
        <w:rPr>
          <w:color w:val="010101"/>
        </w:rPr>
        <w:t xml:space="preserve">roductivity </w:t>
      </w:r>
      <w:r w:rsidR="008D0687">
        <w:rPr>
          <w:color w:val="010101"/>
        </w:rPr>
        <w:t>S</w:t>
      </w:r>
      <w:r>
        <w:rPr>
          <w:color w:val="010101"/>
        </w:rPr>
        <w:t>olutions which is a website that talks about many different types of technology ranging from computers and applications to marketing and improving the cloud of a system. Some</w:t>
      </w:r>
      <w:r w:rsidR="00D8344F">
        <w:rPr>
          <w:color w:val="010101"/>
        </w:rPr>
        <w:t xml:space="preserve"> advantages</w:t>
      </w:r>
      <w:r>
        <w:rPr>
          <w:color w:val="010101"/>
        </w:rPr>
        <w:t xml:space="preserve"> of the </w:t>
      </w:r>
      <w:r w:rsidR="008D0687">
        <w:rPr>
          <w:color w:val="010101"/>
        </w:rPr>
        <w:t xml:space="preserve">Hawk-Eye </w:t>
      </w:r>
      <w:r>
        <w:rPr>
          <w:color w:val="010101"/>
        </w:rPr>
        <w:t>system</w:t>
      </w:r>
      <w:r w:rsidR="00D8344F">
        <w:rPr>
          <w:color w:val="010101"/>
        </w:rPr>
        <w:t xml:space="preserve"> that the article </w:t>
      </w:r>
      <w:r>
        <w:rPr>
          <w:color w:val="010101"/>
        </w:rPr>
        <w:t xml:space="preserve">identified include how </w:t>
      </w:r>
      <w:r w:rsidR="008D0687">
        <w:rPr>
          <w:color w:val="010101"/>
        </w:rPr>
        <w:t xml:space="preserve">it </w:t>
      </w:r>
      <w:r>
        <w:rPr>
          <w:color w:val="010101"/>
        </w:rPr>
        <w:t>allows the officials to be more effective in going through and finalizing calls that are challenged, the system makes less errors compared to a human lineman watching the ball, and finally the system improves morality of both the players and spectators</w:t>
      </w:r>
      <w:r w:rsidR="008D0687">
        <w:rPr>
          <w:color w:val="010101"/>
        </w:rPr>
        <w:t xml:space="preserve"> making </w:t>
      </w:r>
      <w:r>
        <w:rPr>
          <w:color w:val="010101"/>
        </w:rPr>
        <w:t xml:space="preserve">them less likely to feel cheated. Some cons of the system that are brought up in the article (Productivity </w:t>
      </w:r>
      <w:r w:rsidR="008D0687">
        <w:rPr>
          <w:color w:val="010101"/>
        </w:rPr>
        <w:t>S</w:t>
      </w:r>
      <w:r>
        <w:rPr>
          <w:color w:val="010101"/>
        </w:rPr>
        <w:t xml:space="preserve">olutions, 2020) include </w:t>
      </w:r>
      <w:r>
        <w:rPr>
          <w:color w:val="010101"/>
        </w:rPr>
        <w:lastRenderedPageBreak/>
        <w:t xml:space="preserve">the system has become extremely expensive to operate and maintain so some smaller courts </w:t>
      </w:r>
      <w:r w:rsidR="008D0687">
        <w:rPr>
          <w:color w:val="010101"/>
        </w:rPr>
        <w:t xml:space="preserve">cannot </w:t>
      </w:r>
      <w:r>
        <w:rPr>
          <w:color w:val="010101"/>
        </w:rPr>
        <w:t xml:space="preserve">afford it. The system still has an error margin that is too high. Finally, it was found that the system slows down the game because it takes time for it to process the given data to </w:t>
      </w:r>
      <w:proofErr w:type="gramStart"/>
      <w:r>
        <w:rPr>
          <w:color w:val="010101"/>
        </w:rPr>
        <w:t>make a decision</w:t>
      </w:r>
      <w:proofErr w:type="gramEnd"/>
      <w:r>
        <w:rPr>
          <w:color w:val="010101"/>
        </w:rPr>
        <w:t>.</w:t>
      </w:r>
    </w:p>
    <w:p w14:paraId="0BBEC803" w14:textId="6A71D321" w:rsidR="00110044" w:rsidRPr="00AB7622" w:rsidRDefault="00110044" w:rsidP="00AB7622">
      <w:pPr>
        <w:pStyle w:val="NormalWeb"/>
        <w:shd w:val="clear" w:color="auto" w:fill="FFFFFF"/>
        <w:spacing w:before="0" w:beforeAutospacing="0" w:after="0" w:afterAutospacing="0" w:line="480" w:lineRule="auto"/>
        <w:ind w:left="2880"/>
        <w:rPr>
          <w:color w:val="010101"/>
        </w:rPr>
      </w:pPr>
      <w:r w:rsidRPr="00CE25BE">
        <w:rPr>
          <w:b/>
          <w:bCs/>
          <w:color w:val="010101"/>
        </w:rPr>
        <w:t xml:space="preserve">Research </w:t>
      </w:r>
      <w:r w:rsidR="009A6553" w:rsidRPr="00CE25BE">
        <w:rPr>
          <w:b/>
          <w:bCs/>
          <w:color w:val="010101"/>
        </w:rPr>
        <w:t>statement</w:t>
      </w:r>
    </w:p>
    <w:p w14:paraId="71101B62" w14:textId="5D94834A" w:rsidR="009B1EBC" w:rsidRDefault="00790FB2" w:rsidP="008D0687">
      <w:pPr>
        <w:shd w:val="clear" w:color="auto" w:fill="FFFFFF"/>
        <w:spacing w:after="0" w:line="480" w:lineRule="auto"/>
        <w:ind w:firstLine="720"/>
        <w:rPr>
          <w:rFonts w:ascii="Times New Roman" w:eastAsia="Times New Roman" w:hAnsi="Times New Roman" w:cs="Times New Roman"/>
          <w:color w:val="000000"/>
          <w:sz w:val="24"/>
          <w:szCs w:val="24"/>
        </w:rPr>
      </w:pPr>
      <w:r w:rsidRPr="00ED6A85">
        <w:rPr>
          <w:rFonts w:ascii="Times New Roman" w:eastAsia="Times New Roman" w:hAnsi="Times New Roman" w:cs="Times New Roman"/>
          <w:color w:val="000000"/>
          <w:sz w:val="24"/>
          <w:szCs w:val="24"/>
        </w:rPr>
        <w:t>This research paper looks at the</w:t>
      </w:r>
      <w:r w:rsidR="00254806">
        <w:rPr>
          <w:rFonts w:ascii="Times New Roman" w:eastAsia="Times New Roman" w:hAnsi="Times New Roman" w:cs="Times New Roman"/>
          <w:color w:val="000000"/>
          <w:sz w:val="24"/>
          <w:szCs w:val="24"/>
        </w:rPr>
        <w:t xml:space="preserve"> </w:t>
      </w:r>
      <w:r w:rsidR="000F5B2F">
        <w:rPr>
          <w:rFonts w:ascii="Times New Roman" w:eastAsia="Times New Roman" w:hAnsi="Times New Roman" w:cs="Times New Roman"/>
          <w:color w:val="000000"/>
          <w:sz w:val="24"/>
          <w:szCs w:val="24"/>
        </w:rPr>
        <w:t>effectiveness</w:t>
      </w:r>
      <w:r w:rsidR="00254806">
        <w:rPr>
          <w:rFonts w:ascii="Times New Roman" w:eastAsia="Times New Roman" w:hAnsi="Times New Roman" w:cs="Times New Roman"/>
          <w:color w:val="000000"/>
          <w:sz w:val="24"/>
          <w:szCs w:val="24"/>
        </w:rPr>
        <w:t xml:space="preserve"> of the </w:t>
      </w:r>
      <w:r w:rsidR="008D0687">
        <w:rPr>
          <w:rFonts w:ascii="Times New Roman" w:eastAsia="Times New Roman" w:hAnsi="Times New Roman" w:cs="Times New Roman"/>
          <w:color w:val="000000"/>
          <w:sz w:val="24"/>
          <w:szCs w:val="24"/>
        </w:rPr>
        <w:t>H</w:t>
      </w:r>
      <w:r w:rsidR="00254806">
        <w:rPr>
          <w:rFonts w:ascii="Times New Roman" w:eastAsia="Times New Roman" w:hAnsi="Times New Roman" w:cs="Times New Roman"/>
          <w:color w:val="000000"/>
          <w:sz w:val="24"/>
          <w:szCs w:val="24"/>
        </w:rPr>
        <w:t>awk-</w:t>
      </w:r>
      <w:r w:rsidR="008D0687">
        <w:rPr>
          <w:rFonts w:ascii="Times New Roman" w:eastAsia="Times New Roman" w:hAnsi="Times New Roman" w:cs="Times New Roman"/>
          <w:color w:val="000000"/>
          <w:sz w:val="24"/>
          <w:szCs w:val="24"/>
        </w:rPr>
        <w:t>E</w:t>
      </w:r>
      <w:r w:rsidR="00254806">
        <w:rPr>
          <w:rFonts w:ascii="Times New Roman" w:eastAsia="Times New Roman" w:hAnsi="Times New Roman" w:cs="Times New Roman"/>
          <w:color w:val="000000"/>
          <w:sz w:val="24"/>
          <w:szCs w:val="24"/>
        </w:rPr>
        <w:t>ye system</w:t>
      </w:r>
      <w:r w:rsidR="008D0687">
        <w:rPr>
          <w:rFonts w:ascii="Times New Roman" w:eastAsia="Times New Roman" w:hAnsi="Times New Roman" w:cs="Times New Roman"/>
          <w:color w:val="000000"/>
          <w:sz w:val="24"/>
          <w:szCs w:val="24"/>
        </w:rPr>
        <w:t xml:space="preserve">, </w:t>
      </w:r>
      <w:r w:rsidR="00CD2010">
        <w:rPr>
          <w:rFonts w:ascii="Times New Roman" w:eastAsia="Times New Roman" w:hAnsi="Times New Roman" w:cs="Times New Roman"/>
          <w:color w:val="000000"/>
          <w:sz w:val="24"/>
          <w:szCs w:val="24"/>
        </w:rPr>
        <w:t>compares its pros and cons</w:t>
      </w:r>
      <w:r w:rsidR="000F5B2F">
        <w:rPr>
          <w:rFonts w:ascii="Times New Roman" w:eastAsia="Times New Roman" w:hAnsi="Times New Roman" w:cs="Times New Roman"/>
          <w:color w:val="000000"/>
          <w:sz w:val="24"/>
          <w:szCs w:val="24"/>
        </w:rPr>
        <w:t>, the overall function of the system</w:t>
      </w:r>
      <w:r w:rsidR="009903B4">
        <w:rPr>
          <w:rFonts w:ascii="Times New Roman" w:eastAsia="Times New Roman" w:hAnsi="Times New Roman" w:cs="Times New Roman"/>
          <w:color w:val="000000"/>
          <w:sz w:val="24"/>
          <w:szCs w:val="24"/>
        </w:rPr>
        <w:t xml:space="preserve">, </w:t>
      </w:r>
      <w:r w:rsidR="00E14E27">
        <w:rPr>
          <w:rFonts w:ascii="Times New Roman" w:eastAsia="Times New Roman" w:hAnsi="Times New Roman" w:cs="Times New Roman"/>
          <w:color w:val="000000"/>
          <w:sz w:val="24"/>
          <w:szCs w:val="24"/>
        </w:rPr>
        <w:t xml:space="preserve">the overall reaction of both players </w:t>
      </w:r>
      <w:r w:rsidR="007E314D">
        <w:rPr>
          <w:rFonts w:ascii="Times New Roman" w:eastAsia="Times New Roman" w:hAnsi="Times New Roman" w:cs="Times New Roman"/>
          <w:color w:val="000000"/>
          <w:sz w:val="24"/>
          <w:szCs w:val="24"/>
        </w:rPr>
        <w:t>and fans to</w:t>
      </w:r>
      <w:r w:rsidRPr="00ED6A85">
        <w:rPr>
          <w:rFonts w:ascii="Times New Roman" w:eastAsia="Times New Roman" w:hAnsi="Times New Roman" w:cs="Times New Roman"/>
          <w:color w:val="000000"/>
          <w:sz w:val="24"/>
          <w:szCs w:val="24"/>
        </w:rPr>
        <w:t xml:space="preserve"> the human lineman to determine which is more accurate</w:t>
      </w:r>
      <w:r w:rsidR="008D0687">
        <w:rPr>
          <w:rFonts w:ascii="Times New Roman" w:eastAsia="Times New Roman" w:hAnsi="Times New Roman" w:cs="Times New Roman"/>
          <w:color w:val="000000"/>
          <w:sz w:val="24"/>
          <w:szCs w:val="24"/>
        </w:rPr>
        <w:t>,</w:t>
      </w:r>
      <w:r w:rsidRPr="00ED6A85">
        <w:rPr>
          <w:rFonts w:ascii="Times New Roman" w:eastAsia="Times New Roman" w:hAnsi="Times New Roman" w:cs="Times New Roman"/>
          <w:color w:val="000000"/>
          <w:sz w:val="24"/>
          <w:szCs w:val="24"/>
        </w:rPr>
        <w:t xml:space="preserve"> and </w:t>
      </w:r>
      <w:r w:rsidR="008D0687">
        <w:rPr>
          <w:rFonts w:ascii="Times New Roman" w:eastAsia="Times New Roman" w:hAnsi="Times New Roman" w:cs="Times New Roman"/>
          <w:color w:val="000000"/>
          <w:sz w:val="24"/>
          <w:szCs w:val="24"/>
        </w:rPr>
        <w:t xml:space="preserve">finally </w:t>
      </w:r>
      <w:r w:rsidRPr="00ED6A85">
        <w:rPr>
          <w:rFonts w:ascii="Times New Roman" w:eastAsia="Times New Roman" w:hAnsi="Times New Roman" w:cs="Times New Roman"/>
          <w:color w:val="000000"/>
          <w:sz w:val="24"/>
          <w:szCs w:val="24"/>
        </w:rPr>
        <w:t xml:space="preserve">if the </w:t>
      </w:r>
      <w:r w:rsidR="008D0687">
        <w:rPr>
          <w:rFonts w:ascii="Times New Roman" w:eastAsia="Times New Roman" w:hAnsi="Times New Roman" w:cs="Times New Roman"/>
          <w:color w:val="000000"/>
          <w:sz w:val="24"/>
          <w:szCs w:val="24"/>
        </w:rPr>
        <w:t>H</w:t>
      </w:r>
      <w:r w:rsidR="007E314D">
        <w:rPr>
          <w:rFonts w:ascii="Times New Roman" w:eastAsia="Times New Roman" w:hAnsi="Times New Roman" w:cs="Times New Roman"/>
          <w:color w:val="000000"/>
          <w:sz w:val="24"/>
          <w:szCs w:val="24"/>
        </w:rPr>
        <w:t>awk-</w:t>
      </w:r>
      <w:r w:rsidR="008D0687">
        <w:rPr>
          <w:rFonts w:ascii="Times New Roman" w:eastAsia="Times New Roman" w:hAnsi="Times New Roman" w:cs="Times New Roman"/>
          <w:color w:val="000000"/>
          <w:sz w:val="24"/>
          <w:szCs w:val="24"/>
        </w:rPr>
        <w:t>E</w:t>
      </w:r>
      <w:r w:rsidR="007E314D">
        <w:rPr>
          <w:rFonts w:ascii="Times New Roman" w:eastAsia="Times New Roman" w:hAnsi="Times New Roman" w:cs="Times New Roman"/>
          <w:color w:val="000000"/>
          <w:sz w:val="24"/>
          <w:szCs w:val="24"/>
        </w:rPr>
        <w:t xml:space="preserve">ye </w:t>
      </w:r>
      <w:r w:rsidRPr="00ED6A85">
        <w:rPr>
          <w:rFonts w:ascii="Times New Roman" w:eastAsia="Times New Roman" w:hAnsi="Times New Roman" w:cs="Times New Roman"/>
          <w:color w:val="000000"/>
          <w:sz w:val="24"/>
          <w:szCs w:val="24"/>
        </w:rPr>
        <w:t>system should continue to be used or should they stay with human lineman or use another system</w:t>
      </w:r>
      <w:r w:rsidR="00736919">
        <w:rPr>
          <w:rFonts w:ascii="Times New Roman" w:eastAsia="Times New Roman" w:hAnsi="Times New Roman" w:cs="Times New Roman"/>
          <w:color w:val="000000"/>
          <w:sz w:val="24"/>
          <w:szCs w:val="24"/>
        </w:rPr>
        <w:t>.</w:t>
      </w:r>
    </w:p>
    <w:p w14:paraId="46DE7EF3" w14:textId="14523FCA" w:rsidR="00C00ECB" w:rsidRPr="00257689" w:rsidRDefault="00CE25BE" w:rsidP="00257689">
      <w:pPr>
        <w:shd w:val="clear" w:color="auto" w:fill="FFFFFF"/>
        <w:spacing w:after="0" w:line="480" w:lineRule="auto"/>
        <w:rPr>
          <w:rFonts w:ascii="Times New Roman" w:hAnsi="Times New Roman" w:cs="Times New Roman"/>
          <w:b/>
          <w:bCs/>
          <w:color w:val="2D3B45"/>
          <w:sz w:val="24"/>
          <w:szCs w:val="24"/>
          <w:shd w:val="clear" w:color="auto" w:fill="FFFFFF"/>
        </w:rPr>
      </w:pPr>
      <w:r w:rsidRPr="00CE25BE">
        <w:rPr>
          <w:rFonts w:ascii="Times New Roman" w:hAnsi="Times New Roman" w:cs="Times New Roman"/>
          <w:b/>
          <w:bCs/>
          <w:color w:val="2D3B45"/>
          <w:sz w:val="24"/>
          <w:szCs w:val="24"/>
          <w:shd w:val="clear" w:color="auto" w:fill="FFFFFF"/>
        </w:rPr>
        <w:t xml:space="preserve">                                                  </w:t>
      </w:r>
      <w:r w:rsidR="00482CE1" w:rsidRPr="00CE25BE">
        <w:rPr>
          <w:rFonts w:ascii="Times New Roman" w:hAnsi="Times New Roman" w:cs="Times New Roman"/>
          <w:b/>
          <w:bCs/>
          <w:color w:val="2D3B45"/>
          <w:sz w:val="24"/>
          <w:szCs w:val="24"/>
          <w:shd w:val="clear" w:color="auto" w:fill="FFFFFF"/>
        </w:rPr>
        <w:t>Population Statement</w:t>
      </w:r>
    </w:p>
    <w:p w14:paraId="68601C45" w14:textId="4B16E339" w:rsidR="007519C9" w:rsidRDefault="00790FB2" w:rsidP="00C00ECB">
      <w:pPr>
        <w:shd w:val="clear" w:color="auto" w:fill="FFFFFF"/>
        <w:spacing w:after="0" w:line="480" w:lineRule="auto"/>
        <w:ind w:firstLine="720"/>
        <w:rPr>
          <w:rFonts w:ascii="Times New Roman" w:eastAsia="Times New Roman" w:hAnsi="Times New Roman" w:cs="Times New Roman"/>
          <w:color w:val="000000"/>
          <w:sz w:val="24"/>
          <w:szCs w:val="24"/>
        </w:rPr>
      </w:pPr>
      <w:r w:rsidRPr="00ED6A85">
        <w:rPr>
          <w:rFonts w:ascii="Times New Roman" w:eastAsia="Times New Roman" w:hAnsi="Times New Roman" w:cs="Times New Roman"/>
          <w:color w:val="000000"/>
          <w:sz w:val="24"/>
          <w:szCs w:val="24"/>
        </w:rPr>
        <w:t>The</w:t>
      </w:r>
      <w:r w:rsidR="007B1607">
        <w:rPr>
          <w:rFonts w:ascii="Times New Roman" w:eastAsia="Times New Roman" w:hAnsi="Times New Roman" w:cs="Times New Roman"/>
          <w:color w:val="000000"/>
          <w:sz w:val="24"/>
          <w:szCs w:val="24"/>
        </w:rPr>
        <w:t xml:space="preserve"> population that will be used in the </w:t>
      </w:r>
      <w:r w:rsidR="004E749E">
        <w:rPr>
          <w:rFonts w:ascii="Times New Roman" w:eastAsia="Times New Roman" w:hAnsi="Times New Roman" w:cs="Times New Roman"/>
          <w:color w:val="000000"/>
          <w:sz w:val="24"/>
          <w:szCs w:val="24"/>
        </w:rPr>
        <w:t xml:space="preserve">interview is </w:t>
      </w:r>
      <w:r w:rsidRPr="00ED6A85">
        <w:rPr>
          <w:rFonts w:ascii="Times New Roman" w:eastAsia="Times New Roman" w:hAnsi="Times New Roman" w:cs="Times New Roman"/>
          <w:color w:val="000000"/>
          <w:sz w:val="24"/>
          <w:szCs w:val="24"/>
        </w:rPr>
        <w:t xml:space="preserve">the </w:t>
      </w:r>
      <w:r w:rsidR="008D0687">
        <w:rPr>
          <w:rFonts w:ascii="Times New Roman" w:eastAsia="Times New Roman" w:hAnsi="Times New Roman" w:cs="Times New Roman"/>
          <w:color w:val="000000"/>
          <w:sz w:val="24"/>
          <w:szCs w:val="24"/>
        </w:rPr>
        <w:t>C</w:t>
      </w:r>
      <w:r w:rsidRPr="00ED6A85">
        <w:rPr>
          <w:rFonts w:ascii="Times New Roman" w:eastAsia="Times New Roman" w:hAnsi="Times New Roman" w:cs="Times New Roman"/>
          <w:color w:val="000000"/>
          <w:sz w:val="24"/>
          <w:szCs w:val="24"/>
        </w:rPr>
        <w:t xml:space="preserve">urry </w:t>
      </w:r>
      <w:r w:rsidR="008D0687">
        <w:rPr>
          <w:rFonts w:ascii="Times New Roman" w:eastAsia="Times New Roman" w:hAnsi="Times New Roman" w:cs="Times New Roman"/>
          <w:color w:val="000000"/>
          <w:sz w:val="24"/>
          <w:szCs w:val="24"/>
        </w:rPr>
        <w:t>C</w:t>
      </w:r>
      <w:r w:rsidRPr="00ED6A85">
        <w:rPr>
          <w:rFonts w:ascii="Times New Roman" w:eastAsia="Times New Roman" w:hAnsi="Times New Roman" w:cs="Times New Roman"/>
          <w:color w:val="000000"/>
          <w:sz w:val="24"/>
          <w:szCs w:val="24"/>
        </w:rPr>
        <w:t>ollege</w:t>
      </w:r>
      <w:r w:rsidR="004E749E">
        <w:rPr>
          <w:rFonts w:ascii="Times New Roman" w:eastAsia="Times New Roman" w:hAnsi="Times New Roman" w:cs="Times New Roman"/>
          <w:color w:val="000000"/>
          <w:sz w:val="24"/>
          <w:szCs w:val="24"/>
        </w:rPr>
        <w:t xml:space="preserve"> men’s tennis team</w:t>
      </w:r>
      <w:r w:rsidRPr="00ED6A85">
        <w:rPr>
          <w:rFonts w:ascii="Times New Roman" w:eastAsia="Times New Roman" w:hAnsi="Times New Roman" w:cs="Times New Roman"/>
          <w:color w:val="000000"/>
          <w:sz w:val="24"/>
          <w:szCs w:val="24"/>
        </w:rPr>
        <w:t xml:space="preserve">. This group consisted of </w:t>
      </w:r>
      <w:r w:rsidR="008D0687">
        <w:rPr>
          <w:rFonts w:ascii="Times New Roman" w:eastAsia="Times New Roman" w:hAnsi="Times New Roman" w:cs="Times New Roman"/>
          <w:color w:val="000000"/>
          <w:sz w:val="24"/>
          <w:szCs w:val="24"/>
        </w:rPr>
        <w:t>10</w:t>
      </w:r>
      <w:r w:rsidRPr="00ED6A85">
        <w:rPr>
          <w:rFonts w:ascii="Times New Roman" w:eastAsia="Times New Roman" w:hAnsi="Times New Roman" w:cs="Times New Roman"/>
          <w:color w:val="000000"/>
          <w:sz w:val="24"/>
          <w:szCs w:val="24"/>
        </w:rPr>
        <w:t xml:space="preserve"> individuals between the ages of 18 and 22 and consisted of multiple different personality’s ranging from reserved and kind</w:t>
      </w:r>
      <w:r w:rsidR="008D0687">
        <w:rPr>
          <w:rFonts w:ascii="Times New Roman" w:eastAsia="Times New Roman" w:hAnsi="Times New Roman" w:cs="Times New Roman"/>
          <w:color w:val="000000"/>
          <w:sz w:val="24"/>
          <w:szCs w:val="24"/>
        </w:rPr>
        <w:t>,</w:t>
      </w:r>
      <w:r w:rsidRPr="00ED6A85">
        <w:rPr>
          <w:rFonts w:ascii="Times New Roman" w:eastAsia="Times New Roman" w:hAnsi="Times New Roman" w:cs="Times New Roman"/>
          <w:color w:val="000000"/>
          <w:sz w:val="24"/>
          <w:szCs w:val="24"/>
        </w:rPr>
        <w:t xml:space="preserve"> to outgoing and sociable. The heights of players ranged from 5’</w:t>
      </w:r>
      <w:r w:rsidR="004211CC">
        <w:rPr>
          <w:rFonts w:ascii="Times New Roman" w:eastAsia="Times New Roman" w:hAnsi="Times New Roman" w:cs="Times New Roman"/>
          <w:color w:val="000000"/>
          <w:sz w:val="24"/>
          <w:szCs w:val="24"/>
        </w:rPr>
        <w:t>7</w:t>
      </w:r>
      <w:r w:rsidRPr="00ED6A85">
        <w:rPr>
          <w:rFonts w:ascii="Times New Roman" w:eastAsia="Times New Roman" w:hAnsi="Times New Roman" w:cs="Times New Roman"/>
          <w:color w:val="000000"/>
          <w:sz w:val="24"/>
          <w:szCs w:val="24"/>
        </w:rPr>
        <w:t>” to 6’</w:t>
      </w:r>
      <w:r w:rsidR="00C75FC7">
        <w:rPr>
          <w:rFonts w:ascii="Times New Roman" w:eastAsia="Times New Roman" w:hAnsi="Times New Roman" w:cs="Times New Roman"/>
          <w:color w:val="000000"/>
          <w:sz w:val="24"/>
          <w:szCs w:val="24"/>
        </w:rPr>
        <w:t>2</w:t>
      </w:r>
      <w:r w:rsidR="004211CC">
        <w:rPr>
          <w:rFonts w:ascii="Times New Roman" w:eastAsia="Times New Roman" w:hAnsi="Times New Roman" w:cs="Times New Roman"/>
          <w:color w:val="000000"/>
          <w:sz w:val="24"/>
          <w:szCs w:val="24"/>
        </w:rPr>
        <w:t xml:space="preserve">’’. Each member of the team comes from </w:t>
      </w:r>
      <w:r w:rsidR="006309EB">
        <w:rPr>
          <w:rFonts w:ascii="Times New Roman" w:eastAsia="Times New Roman" w:hAnsi="Times New Roman" w:cs="Times New Roman"/>
          <w:color w:val="000000"/>
          <w:sz w:val="24"/>
          <w:szCs w:val="24"/>
        </w:rPr>
        <w:t xml:space="preserve">very different backgrounds with some of the players being from </w:t>
      </w:r>
      <w:r w:rsidR="002C7B2B">
        <w:rPr>
          <w:rFonts w:ascii="Times New Roman" w:eastAsia="Times New Roman" w:hAnsi="Times New Roman" w:cs="Times New Roman"/>
          <w:color w:val="000000"/>
          <w:sz w:val="24"/>
          <w:szCs w:val="24"/>
        </w:rPr>
        <w:t>inner cities</w:t>
      </w:r>
      <w:r w:rsidR="002B6EAF">
        <w:rPr>
          <w:rFonts w:ascii="Times New Roman" w:eastAsia="Times New Roman" w:hAnsi="Times New Roman" w:cs="Times New Roman"/>
          <w:color w:val="000000"/>
          <w:sz w:val="24"/>
          <w:szCs w:val="24"/>
        </w:rPr>
        <w:t xml:space="preserve">, </w:t>
      </w:r>
      <w:r w:rsidR="008D0687">
        <w:rPr>
          <w:rFonts w:ascii="Times New Roman" w:eastAsia="Times New Roman" w:hAnsi="Times New Roman" w:cs="Times New Roman"/>
          <w:color w:val="000000"/>
          <w:sz w:val="24"/>
          <w:szCs w:val="24"/>
        </w:rPr>
        <w:t xml:space="preserve">others from </w:t>
      </w:r>
      <w:r w:rsidR="00F77056">
        <w:rPr>
          <w:rFonts w:ascii="Times New Roman" w:eastAsia="Times New Roman" w:hAnsi="Times New Roman" w:cs="Times New Roman"/>
          <w:color w:val="000000"/>
          <w:sz w:val="24"/>
          <w:szCs w:val="24"/>
        </w:rPr>
        <w:t>suburban</w:t>
      </w:r>
      <w:r w:rsidR="002B6EAF">
        <w:rPr>
          <w:rFonts w:ascii="Times New Roman" w:eastAsia="Times New Roman" w:hAnsi="Times New Roman" w:cs="Times New Roman"/>
          <w:color w:val="000000"/>
          <w:sz w:val="24"/>
          <w:szCs w:val="24"/>
        </w:rPr>
        <w:t xml:space="preserve"> </w:t>
      </w:r>
      <w:r w:rsidR="00F77056">
        <w:rPr>
          <w:rFonts w:ascii="Times New Roman" w:eastAsia="Times New Roman" w:hAnsi="Times New Roman" w:cs="Times New Roman"/>
          <w:color w:val="000000"/>
          <w:sz w:val="24"/>
          <w:szCs w:val="24"/>
        </w:rPr>
        <w:t>neighborhoods</w:t>
      </w:r>
      <w:r w:rsidR="002B6EAF">
        <w:rPr>
          <w:rFonts w:ascii="Times New Roman" w:eastAsia="Times New Roman" w:hAnsi="Times New Roman" w:cs="Times New Roman"/>
          <w:color w:val="000000"/>
          <w:sz w:val="24"/>
          <w:szCs w:val="24"/>
        </w:rPr>
        <w:t>, and</w:t>
      </w:r>
      <w:r w:rsidR="008D0687">
        <w:rPr>
          <w:rFonts w:ascii="Times New Roman" w:eastAsia="Times New Roman" w:hAnsi="Times New Roman" w:cs="Times New Roman"/>
          <w:color w:val="000000"/>
          <w:sz w:val="24"/>
          <w:szCs w:val="24"/>
        </w:rPr>
        <w:t xml:space="preserve"> some from</w:t>
      </w:r>
      <w:r w:rsidR="002B6EAF">
        <w:rPr>
          <w:rFonts w:ascii="Times New Roman" w:eastAsia="Times New Roman" w:hAnsi="Times New Roman" w:cs="Times New Roman"/>
          <w:color w:val="000000"/>
          <w:sz w:val="24"/>
          <w:szCs w:val="24"/>
        </w:rPr>
        <w:t xml:space="preserve"> </w:t>
      </w:r>
      <w:r w:rsidR="00F77056">
        <w:rPr>
          <w:rFonts w:ascii="Times New Roman" w:eastAsia="Times New Roman" w:hAnsi="Times New Roman" w:cs="Times New Roman"/>
          <w:color w:val="000000"/>
          <w:sz w:val="24"/>
          <w:szCs w:val="24"/>
        </w:rPr>
        <w:t>rural areas of the country</w:t>
      </w:r>
      <w:r w:rsidR="008D0687">
        <w:rPr>
          <w:rFonts w:ascii="Times New Roman" w:eastAsia="Times New Roman" w:hAnsi="Times New Roman" w:cs="Times New Roman"/>
          <w:color w:val="000000"/>
          <w:sz w:val="24"/>
          <w:szCs w:val="24"/>
        </w:rPr>
        <w:t xml:space="preserve">. This helps </w:t>
      </w:r>
      <w:r w:rsidR="00BE6C32">
        <w:rPr>
          <w:rFonts w:ascii="Times New Roman" w:eastAsia="Times New Roman" w:hAnsi="Times New Roman" w:cs="Times New Roman"/>
          <w:color w:val="000000"/>
          <w:sz w:val="24"/>
          <w:szCs w:val="24"/>
        </w:rPr>
        <w:t xml:space="preserve">to give a wider range of perspectives on the </w:t>
      </w:r>
      <w:r w:rsidR="00C85253">
        <w:rPr>
          <w:rFonts w:ascii="Times New Roman" w:eastAsia="Times New Roman" w:hAnsi="Times New Roman" w:cs="Times New Roman"/>
          <w:color w:val="000000"/>
          <w:sz w:val="24"/>
          <w:szCs w:val="24"/>
        </w:rPr>
        <w:t>electronic system.</w:t>
      </w:r>
      <w:r w:rsidR="00F77056">
        <w:rPr>
          <w:rFonts w:ascii="Times New Roman" w:eastAsia="Times New Roman" w:hAnsi="Times New Roman" w:cs="Times New Roman"/>
          <w:color w:val="000000"/>
          <w:sz w:val="24"/>
          <w:szCs w:val="24"/>
        </w:rPr>
        <w:t xml:space="preserve"> </w:t>
      </w:r>
      <w:r w:rsidRPr="00ED6A85">
        <w:rPr>
          <w:rFonts w:ascii="Times New Roman" w:eastAsia="Times New Roman" w:hAnsi="Times New Roman" w:cs="Times New Roman"/>
          <w:color w:val="000000"/>
          <w:sz w:val="24"/>
          <w:szCs w:val="24"/>
        </w:rPr>
        <w:t xml:space="preserve">  </w:t>
      </w:r>
    </w:p>
    <w:p w14:paraId="2707E1FF" w14:textId="029059D9" w:rsidR="002F31C9" w:rsidRPr="00ED6A85" w:rsidRDefault="00790FB2" w:rsidP="007519C9">
      <w:pPr>
        <w:shd w:val="clear" w:color="auto" w:fill="FFFFFF"/>
        <w:spacing w:after="0" w:line="480" w:lineRule="auto"/>
        <w:ind w:firstLine="720"/>
        <w:rPr>
          <w:rFonts w:ascii="Times New Roman" w:eastAsia="Times New Roman" w:hAnsi="Times New Roman" w:cs="Times New Roman"/>
          <w:color w:val="000000"/>
          <w:sz w:val="24"/>
          <w:szCs w:val="24"/>
        </w:rPr>
      </w:pPr>
      <w:r w:rsidRPr="00ED6A85">
        <w:rPr>
          <w:rFonts w:ascii="Times New Roman" w:eastAsia="Times New Roman" w:hAnsi="Times New Roman" w:cs="Times New Roman"/>
          <w:color w:val="000000"/>
          <w:sz w:val="24"/>
          <w:szCs w:val="24"/>
        </w:rPr>
        <w:t>The method of collecting the needed data</w:t>
      </w:r>
      <w:r w:rsidR="00A4304D">
        <w:rPr>
          <w:rFonts w:ascii="Times New Roman" w:eastAsia="Times New Roman" w:hAnsi="Times New Roman" w:cs="Times New Roman"/>
          <w:color w:val="000000"/>
          <w:sz w:val="24"/>
          <w:szCs w:val="24"/>
        </w:rPr>
        <w:t xml:space="preserve"> for this study</w:t>
      </w:r>
      <w:r w:rsidRPr="00ED6A85">
        <w:rPr>
          <w:rFonts w:ascii="Times New Roman" w:eastAsia="Times New Roman" w:hAnsi="Times New Roman" w:cs="Times New Roman"/>
          <w:color w:val="000000"/>
          <w:sz w:val="24"/>
          <w:szCs w:val="24"/>
        </w:rPr>
        <w:t xml:space="preserve"> was a survey given out to all </w:t>
      </w:r>
      <w:r w:rsidR="00C75FC7">
        <w:rPr>
          <w:rFonts w:ascii="Times New Roman" w:eastAsia="Times New Roman" w:hAnsi="Times New Roman" w:cs="Times New Roman"/>
          <w:color w:val="000000"/>
          <w:sz w:val="24"/>
          <w:szCs w:val="24"/>
        </w:rPr>
        <w:t>10 i</w:t>
      </w:r>
      <w:r w:rsidRPr="00ED6A85">
        <w:rPr>
          <w:rFonts w:ascii="Times New Roman" w:eastAsia="Times New Roman" w:hAnsi="Times New Roman" w:cs="Times New Roman"/>
          <w:color w:val="000000"/>
          <w:sz w:val="24"/>
          <w:szCs w:val="24"/>
        </w:rPr>
        <w:t xml:space="preserve">ndividuals of </w:t>
      </w:r>
      <w:r w:rsidR="00B27E95">
        <w:rPr>
          <w:rFonts w:ascii="Times New Roman" w:eastAsia="Times New Roman" w:hAnsi="Times New Roman" w:cs="Times New Roman"/>
          <w:color w:val="000000"/>
          <w:sz w:val="24"/>
          <w:szCs w:val="24"/>
        </w:rPr>
        <w:t>the men’s</w:t>
      </w:r>
      <w:r w:rsidR="000F69BD">
        <w:rPr>
          <w:rFonts w:ascii="Times New Roman" w:eastAsia="Times New Roman" w:hAnsi="Times New Roman" w:cs="Times New Roman"/>
          <w:color w:val="000000"/>
          <w:sz w:val="24"/>
          <w:szCs w:val="24"/>
        </w:rPr>
        <w:t xml:space="preserve"> tennis teams</w:t>
      </w:r>
      <w:r w:rsidRPr="00ED6A85">
        <w:rPr>
          <w:rFonts w:ascii="Times New Roman" w:eastAsia="Times New Roman" w:hAnsi="Times New Roman" w:cs="Times New Roman"/>
          <w:color w:val="000000"/>
          <w:sz w:val="24"/>
          <w:szCs w:val="24"/>
        </w:rPr>
        <w:t xml:space="preserve"> </w:t>
      </w:r>
      <w:r w:rsidR="008D0687">
        <w:rPr>
          <w:rFonts w:ascii="Times New Roman" w:eastAsia="Times New Roman" w:hAnsi="Times New Roman" w:cs="Times New Roman"/>
          <w:color w:val="000000"/>
          <w:sz w:val="24"/>
          <w:szCs w:val="24"/>
        </w:rPr>
        <w:t>and</w:t>
      </w:r>
      <w:r w:rsidRPr="00ED6A85">
        <w:rPr>
          <w:rFonts w:ascii="Times New Roman" w:eastAsia="Times New Roman" w:hAnsi="Times New Roman" w:cs="Times New Roman"/>
          <w:color w:val="000000"/>
          <w:sz w:val="24"/>
          <w:szCs w:val="24"/>
        </w:rPr>
        <w:t xml:space="preserve"> consisted of </w:t>
      </w:r>
      <w:r w:rsidR="008D0687">
        <w:rPr>
          <w:rFonts w:ascii="Times New Roman" w:eastAsia="Times New Roman" w:hAnsi="Times New Roman" w:cs="Times New Roman"/>
          <w:color w:val="000000"/>
          <w:sz w:val="24"/>
          <w:szCs w:val="24"/>
        </w:rPr>
        <w:t>seven</w:t>
      </w:r>
      <w:r w:rsidRPr="00ED6A85">
        <w:rPr>
          <w:rFonts w:ascii="Times New Roman" w:eastAsia="Times New Roman" w:hAnsi="Times New Roman" w:cs="Times New Roman"/>
          <w:color w:val="000000"/>
          <w:sz w:val="24"/>
          <w:szCs w:val="24"/>
        </w:rPr>
        <w:t xml:space="preserve"> different questions. The survey first asked the players basic information</w:t>
      </w:r>
      <w:r w:rsidR="008D0687">
        <w:rPr>
          <w:rFonts w:ascii="Times New Roman" w:eastAsia="Times New Roman" w:hAnsi="Times New Roman" w:cs="Times New Roman"/>
          <w:color w:val="000000"/>
          <w:sz w:val="24"/>
          <w:szCs w:val="24"/>
        </w:rPr>
        <w:t>, then</w:t>
      </w:r>
      <w:r w:rsidRPr="00ED6A85">
        <w:rPr>
          <w:rFonts w:ascii="Times New Roman" w:eastAsia="Times New Roman" w:hAnsi="Times New Roman" w:cs="Times New Roman"/>
          <w:color w:val="000000"/>
          <w:sz w:val="24"/>
          <w:szCs w:val="24"/>
        </w:rPr>
        <w:t xml:space="preserve"> asked if any of the players experienced or witnessed another player make a call they did</w:t>
      </w:r>
      <w:r w:rsidR="008D0687">
        <w:rPr>
          <w:rFonts w:ascii="Times New Roman" w:eastAsia="Times New Roman" w:hAnsi="Times New Roman" w:cs="Times New Roman"/>
          <w:color w:val="000000"/>
          <w:sz w:val="24"/>
          <w:szCs w:val="24"/>
        </w:rPr>
        <w:t xml:space="preserve"> not</w:t>
      </w:r>
      <w:r w:rsidRPr="00ED6A85">
        <w:rPr>
          <w:rFonts w:ascii="Times New Roman" w:eastAsia="Times New Roman" w:hAnsi="Times New Roman" w:cs="Times New Roman"/>
          <w:color w:val="000000"/>
          <w:sz w:val="24"/>
          <w:szCs w:val="24"/>
        </w:rPr>
        <w:t xml:space="preserve"> agree with or </w:t>
      </w:r>
      <w:r w:rsidR="008D0687">
        <w:rPr>
          <w:rFonts w:ascii="Times New Roman" w:eastAsia="Times New Roman" w:hAnsi="Times New Roman" w:cs="Times New Roman"/>
          <w:color w:val="000000"/>
          <w:sz w:val="24"/>
          <w:szCs w:val="24"/>
        </w:rPr>
        <w:t xml:space="preserve">one that </w:t>
      </w:r>
      <w:r w:rsidRPr="00ED6A85">
        <w:rPr>
          <w:rFonts w:ascii="Times New Roman" w:eastAsia="Times New Roman" w:hAnsi="Times New Roman" w:cs="Times New Roman"/>
          <w:color w:val="000000"/>
          <w:sz w:val="24"/>
          <w:szCs w:val="24"/>
        </w:rPr>
        <w:t xml:space="preserve">was difficult to </w:t>
      </w:r>
      <w:r w:rsidR="008D0687">
        <w:rPr>
          <w:rFonts w:ascii="Times New Roman" w:eastAsia="Times New Roman" w:hAnsi="Times New Roman" w:cs="Times New Roman"/>
          <w:color w:val="000000"/>
          <w:sz w:val="24"/>
          <w:szCs w:val="24"/>
        </w:rPr>
        <w:t>call. I</w:t>
      </w:r>
      <w:r w:rsidRPr="00ED6A85">
        <w:rPr>
          <w:rFonts w:ascii="Times New Roman" w:eastAsia="Times New Roman" w:hAnsi="Times New Roman" w:cs="Times New Roman"/>
          <w:color w:val="000000"/>
          <w:sz w:val="24"/>
          <w:szCs w:val="24"/>
        </w:rPr>
        <w:t xml:space="preserve">t then asked them if they have heard of the </w:t>
      </w:r>
      <w:r w:rsidR="008D0687">
        <w:rPr>
          <w:rFonts w:ascii="Times New Roman" w:eastAsia="Times New Roman" w:hAnsi="Times New Roman" w:cs="Times New Roman"/>
          <w:color w:val="000000"/>
          <w:sz w:val="24"/>
          <w:szCs w:val="24"/>
        </w:rPr>
        <w:t>H</w:t>
      </w:r>
      <w:r w:rsidRPr="00ED6A85">
        <w:rPr>
          <w:rFonts w:ascii="Times New Roman" w:eastAsia="Times New Roman" w:hAnsi="Times New Roman" w:cs="Times New Roman"/>
          <w:color w:val="000000"/>
          <w:sz w:val="24"/>
          <w:szCs w:val="24"/>
        </w:rPr>
        <w:t>awk-</w:t>
      </w:r>
      <w:r w:rsidR="008D0687">
        <w:rPr>
          <w:rFonts w:ascii="Times New Roman" w:eastAsia="Times New Roman" w:hAnsi="Times New Roman" w:cs="Times New Roman"/>
          <w:color w:val="000000"/>
          <w:sz w:val="24"/>
          <w:szCs w:val="24"/>
        </w:rPr>
        <w:t>E</w:t>
      </w:r>
      <w:r w:rsidRPr="00ED6A85">
        <w:rPr>
          <w:rFonts w:ascii="Times New Roman" w:eastAsia="Times New Roman" w:hAnsi="Times New Roman" w:cs="Times New Roman"/>
          <w:color w:val="000000"/>
          <w:sz w:val="24"/>
          <w:szCs w:val="24"/>
        </w:rPr>
        <w:t xml:space="preserve">ye system, what they thought about the system being implemented in professional games, and if they feel an electronic system is more effective at </w:t>
      </w:r>
      <w:r w:rsidRPr="00ED6A85">
        <w:rPr>
          <w:rFonts w:ascii="Times New Roman" w:eastAsia="Times New Roman" w:hAnsi="Times New Roman" w:cs="Times New Roman"/>
          <w:color w:val="000000"/>
          <w:sz w:val="24"/>
          <w:szCs w:val="24"/>
        </w:rPr>
        <w:lastRenderedPageBreak/>
        <w:t xml:space="preserve">finalizing calls compared to a person. The coach of both the </w:t>
      </w:r>
      <w:r w:rsidR="008D0687">
        <w:rPr>
          <w:rFonts w:ascii="Times New Roman" w:eastAsia="Times New Roman" w:hAnsi="Times New Roman" w:cs="Times New Roman"/>
          <w:color w:val="000000"/>
          <w:sz w:val="24"/>
          <w:szCs w:val="24"/>
        </w:rPr>
        <w:t>Curry College men’s and women’s tennis team was then</w:t>
      </w:r>
      <w:r w:rsidRPr="00ED6A85">
        <w:rPr>
          <w:rFonts w:ascii="Times New Roman" w:eastAsia="Times New Roman" w:hAnsi="Times New Roman" w:cs="Times New Roman"/>
          <w:color w:val="000000"/>
          <w:sz w:val="24"/>
          <w:szCs w:val="24"/>
        </w:rPr>
        <w:t xml:space="preserve"> asked to do an interview which </w:t>
      </w:r>
      <w:r w:rsidR="008D0687">
        <w:rPr>
          <w:rFonts w:ascii="Times New Roman" w:eastAsia="Times New Roman" w:hAnsi="Times New Roman" w:cs="Times New Roman"/>
          <w:color w:val="000000"/>
          <w:sz w:val="24"/>
          <w:szCs w:val="24"/>
        </w:rPr>
        <w:t>he</w:t>
      </w:r>
      <w:r w:rsidRPr="00ED6A85">
        <w:rPr>
          <w:rFonts w:ascii="Times New Roman" w:eastAsia="Times New Roman" w:hAnsi="Times New Roman" w:cs="Times New Roman"/>
          <w:color w:val="000000"/>
          <w:sz w:val="24"/>
          <w:szCs w:val="24"/>
        </w:rPr>
        <w:t xml:space="preserve"> agreed to and w</w:t>
      </w:r>
      <w:r w:rsidR="008D0687">
        <w:rPr>
          <w:rFonts w:ascii="Times New Roman" w:eastAsia="Times New Roman" w:hAnsi="Times New Roman" w:cs="Times New Roman"/>
          <w:color w:val="000000"/>
          <w:sz w:val="24"/>
          <w:szCs w:val="24"/>
        </w:rPr>
        <w:t xml:space="preserve">as </w:t>
      </w:r>
      <w:r w:rsidRPr="00ED6A85">
        <w:rPr>
          <w:rFonts w:ascii="Times New Roman" w:eastAsia="Times New Roman" w:hAnsi="Times New Roman" w:cs="Times New Roman"/>
          <w:color w:val="000000"/>
          <w:sz w:val="24"/>
          <w:szCs w:val="24"/>
        </w:rPr>
        <w:t>asked similar questions</w:t>
      </w:r>
      <w:r w:rsidR="002A1B76">
        <w:rPr>
          <w:rFonts w:ascii="Times New Roman" w:eastAsia="Times New Roman" w:hAnsi="Times New Roman" w:cs="Times New Roman"/>
          <w:color w:val="000000"/>
          <w:sz w:val="24"/>
          <w:szCs w:val="24"/>
        </w:rPr>
        <w:t xml:space="preserve">. </w:t>
      </w:r>
      <w:r w:rsidRPr="00ED6A85">
        <w:rPr>
          <w:rFonts w:ascii="Times New Roman" w:eastAsia="Times New Roman" w:hAnsi="Times New Roman" w:cs="Times New Roman"/>
          <w:color w:val="000000"/>
          <w:sz w:val="24"/>
          <w:szCs w:val="24"/>
        </w:rPr>
        <w:t xml:space="preserve">   </w:t>
      </w:r>
    </w:p>
    <w:p w14:paraId="0138D565" w14:textId="6D8C6BC2" w:rsidR="00265424" w:rsidRDefault="00234E39" w:rsidP="00034458">
      <w:pPr>
        <w:shd w:val="clear" w:color="auto" w:fill="FFFFFF"/>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The first step was to contact the </w:t>
      </w:r>
      <w:r w:rsidR="00973AB8">
        <w:rPr>
          <w:rFonts w:ascii="Times New Roman" w:eastAsia="Times New Roman" w:hAnsi="Times New Roman" w:cs="Times New Roman"/>
          <w:color w:val="000000"/>
          <w:sz w:val="24"/>
          <w:szCs w:val="24"/>
        </w:rPr>
        <w:t xml:space="preserve">coach </w:t>
      </w:r>
      <w:r w:rsidR="00A77782">
        <w:rPr>
          <w:rFonts w:ascii="Times New Roman" w:eastAsia="Times New Roman" w:hAnsi="Times New Roman" w:cs="Times New Roman"/>
          <w:color w:val="000000"/>
          <w:sz w:val="24"/>
          <w:szCs w:val="24"/>
        </w:rPr>
        <w:t>and</w:t>
      </w:r>
      <w:r w:rsidR="00A75B80">
        <w:rPr>
          <w:rFonts w:ascii="Times New Roman" w:eastAsia="Times New Roman" w:hAnsi="Times New Roman" w:cs="Times New Roman"/>
          <w:color w:val="000000"/>
          <w:sz w:val="24"/>
          <w:szCs w:val="24"/>
        </w:rPr>
        <w:t xml:space="preserve"> </w:t>
      </w:r>
      <w:r w:rsidR="001526C5">
        <w:rPr>
          <w:rFonts w:ascii="Times New Roman" w:eastAsia="Times New Roman" w:hAnsi="Times New Roman" w:cs="Times New Roman"/>
          <w:color w:val="000000"/>
          <w:sz w:val="24"/>
          <w:szCs w:val="24"/>
        </w:rPr>
        <w:t>get</w:t>
      </w:r>
      <w:r w:rsidR="00A75B80">
        <w:rPr>
          <w:rFonts w:ascii="Times New Roman" w:eastAsia="Times New Roman" w:hAnsi="Times New Roman" w:cs="Times New Roman"/>
          <w:color w:val="000000"/>
          <w:sz w:val="24"/>
          <w:szCs w:val="24"/>
        </w:rPr>
        <w:t xml:space="preserve"> </w:t>
      </w:r>
      <w:r w:rsidR="002A1B76">
        <w:rPr>
          <w:rFonts w:ascii="Times New Roman" w:eastAsia="Times New Roman" w:hAnsi="Times New Roman" w:cs="Times New Roman"/>
          <w:color w:val="000000"/>
          <w:sz w:val="24"/>
          <w:szCs w:val="24"/>
        </w:rPr>
        <w:t>his</w:t>
      </w:r>
      <w:r w:rsidR="00A75B80">
        <w:rPr>
          <w:rFonts w:ascii="Times New Roman" w:eastAsia="Times New Roman" w:hAnsi="Times New Roman" w:cs="Times New Roman"/>
          <w:color w:val="000000"/>
          <w:sz w:val="24"/>
          <w:szCs w:val="24"/>
        </w:rPr>
        <w:t xml:space="preserve"> approval to interview the team</w:t>
      </w:r>
      <w:r w:rsidR="002A1B76">
        <w:rPr>
          <w:rFonts w:ascii="Times New Roman" w:eastAsia="Times New Roman" w:hAnsi="Times New Roman" w:cs="Times New Roman"/>
          <w:color w:val="000000"/>
          <w:sz w:val="24"/>
          <w:szCs w:val="24"/>
        </w:rPr>
        <w:t xml:space="preserve">, as well as a request for </w:t>
      </w:r>
      <w:r w:rsidR="001526C5">
        <w:rPr>
          <w:rFonts w:ascii="Times New Roman" w:eastAsia="Times New Roman" w:hAnsi="Times New Roman" w:cs="Times New Roman"/>
          <w:color w:val="000000"/>
          <w:sz w:val="24"/>
          <w:szCs w:val="24"/>
        </w:rPr>
        <w:t xml:space="preserve">a private interview. </w:t>
      </w:r>
      <w:r w:rsidR="002A1B76">
        <w:rPr>
          <w:rFonts w:ascii="Times New Roman" w:eastAsia="Times New Roman" w:hAnsi="Times New Roman" w:cs="Times New Roman"/>
          <w:color w:val="000000"/>
          <w:sz w:val="24"/>
          <w:szCs w:val="24"/>
        </w:rPr>
        <w:t xml:space="preserve">I decided to send </w:t>
      </w:r>
      <w:r w:rsidR="00807DFF">
        <w:rPr>
          <w:rFonts w:ascii="Times New Roman" w:eastAsia="Times New Roman" w:hAnsi="Times New Roman" w:cs="Times New Roman"/>
          <w:color w:val="000000"/>
          <w:sz w:val="24"/>
          <w:szCs w:val="24"/>
        </w:rPr>
        <w:t>out an email on either a Sunday or</w:t>
      </w:r>
      <w:r w:rsidR="002A1B76">
        <w:rPr>
          <w:rFonts w:ascii="Times New Roman" w:eastAsia="Times New Roman" w:hAnsi="Times New Roman" w:cs="Times New Roman"/>
          <w:color w:val="000000"/>
          <w:sz w:val="24"/>
          <w:szCs w:val="24"/>
        </w:rPr>
        <w:t xml:space="preserve"> </w:t>
      </w:r>
      <w:proofErr w:type="gramStart"/>
      <w:r w:rsidR="002A1B76">
        <w:rPr>
          <w:rFonts w:ascii="Times New Roman" w:eastAsia="Times New Roman" w:hAnsi="Times New Roman" w:cs="Times New Roman"/>
          <w:color w:val="000000"/>
          <w:sz w:val="24"/>
          <w:szCs w:val="24"/>
        </w:rPr>
        <w:t xml:space="preserve">Monday  </w:t>
      </w:r>
      <w:r w:rsidR="00807DFF">
        <w:rPr>
          <w:rFonts w:ascii="Times New Roman" w:eastAsia="Times New Roman" w:hAnsi="Times New Roman" w:cs="Times New Roman"/>
          <w:color w:val="000000"/>
          <w:sz w:val="24"/>
          <w:szCs w:val="24"/>
        </w:rPr>
        <w:t>to</w:t>
      </w:r>
      <w:proofErr w:type="gramEnd"/>
      <w:r w:rsidR="00A77782">
        <w:rPr>
          <w:rFonts w:ascii="Times New Roman" w:eastAsia="Times New Roman" w:hAnsi="Times New Roman" w:cs="Times New Roman"/>
          <w:color w:val="000000"/>
          <w:sz w:val="24"/>
          <w:szCs w:val="24"/>
        </w:rPr>
        <w:t xml:space="preserve"> giv</w:t>
      </w:r>
      <w:r w:rsidR="00807DFF">
        <w:rPr>
          <w:rFonts w:ascii="Times New Roman" w:eastAsia="Times New Roman" w:hAnsi="Times New Roman" w:cs="Times New Roman"/>
          <w:color w:val="000000"/>
          <w:sz w:val="24"/>
          <w:szCs w:val="24"/>
        </w:rPr>
        <w:t>e</w:t>
      </w:r>
      <w:r w:rsidR="00A77782">
        <w:rPr>
          <w:rFonts w:ascii="Times New Roman" w:eastAsia="Times New Roman" w:hAnsi="Times New Roman" w:cs="Times New Roman"/>
          <w:color w:val="000000"/>
          <w:sz w:val="24"/>
          <w:szCs w:val="24"/>
        </w:rPr>
        <w:t xml:space="preserve"> a week for </w:t>
      </w:r>
      <w:r w:rsidR="00E21AAF">
        <w:rPr>
          <w:rFonts w:ascii="Times New Roman" w:eastAsia="Times New Roman" w:hAnsi="Times New Roman" w:cs="Times New Roman"/>
          <w:color w:val="000000"/>
          <w:sz w:val="24"/>
          <w:szCs w:val="24"/>
        </w:rPr>
        <w:t xml:space="preserve">them to </w:t>
      </w:r>
      <w:r w:rsidR="00050A11">
        <w:rPr>
          <w:rFonts w:ascii="Times New Roman" w:eastAsia="Times New Roman" w:hAnsi="Times New Roman" w:cs="Times New Roman"/>
          <w:color w:val="000000"/>
          <w:sz w:val="24"/>
          <w:szCs w:val="24"/>
        </w:rPr>
        <w:t>respond</w:t>
      </w:r>
      <w:r w:rsidR="002A1B76">
        <w:rPr>
          <w:rFonts w:ascii="Times New Roman" w:eastAsia="Times New Roman" w:hAnsi="Times New Roman" w:cs="Times New Roman"/>
          <w:color w:val="000000"/>
          <w:sz w:val="24"/>
          <w:szCs w:val="24"/>
        </w:rPr>
        <w:t>,</w:t>
      </w:r>
      <w:r w:rsidR="00E21AAF">
        <w:rPr>
          <w:rFonts w:ascii="Times New Roman" w:eastAsia="Times New Roman" w:hAnsi="Times New Roman" w:cs="Times New Roman"/>
          <w:color w:val="000000"/>
          <w:sz w:val="24"/>
          <w:szCs w:val="24"/>
        </w:rPr>
        <w:t xml:space="preserve"> and either</w:t>
      </w:r>
      <w:r w:rsidR="002F06B3">
        <w:rPr>
          <w:rFonts w:ascii="Times New Roman" w:eastAsia="Times New Roman" w:hAnsi="Times New Roman" w:cs="Times New Roman"/>
          <w:color w:val="000000"/>
          <w:sz w:val="24"/>
          <w:szCs w:val="24"/>
        </w:rPr>
        <w:t xml:space="preserve"> approving</w:t>
      </w:r>
      <w:r w:rsidR="00E21AAF">
        <w:rPr>
          <w:rFonts w:ascii="Times New Roman" w:eastAsia="Times New Roman" w:hAnsi="Times New Roman" w:cs="Times New Roman"/>
          <w:color w:val="000000"/>
          <w:sz w:val="24"/>
          <w:szCs w:val="24"/>
        </w:rPr>
        <w:t xml:space="preserve"> the meeting or prepare for other alternatives if needed.</w:t>
      </w:r>
      <w:r w:rsidR="008B1F88">
        <w:rPr>
          <w:rFonts w:ascii="Times New Roman" w:eastAsia="Times New Roman" w:hAnsi="Times New Roman" w:cs="Times New Roman"/>
          <w:color w:val="000000"/>
          <w:sz w:val="24"/>
          <w:szCs w:val="24"/>
        </w:rPr>
        <w:t xml:space="preserve"> Once a response has been received, give</w:t>
      </w:r>
      <w:r w:rsidR="00D71D10">
        <w:rPr>
          <w:rFonts w:ascii="Times New Roman" w:eastAsia="Times New Roman" w:hAnsi="Times New Roman" w:cs="Times New Roman"/>
          <w:color w:val="000000"/>
          <w:sz w:val="24"/>
          <w:szCs w:val="24"/>
        </w:rPr>
        <w:t xml:space="preserve"> another</w:t>
      </w:r>
      <w:r w:rsidR="008B1F88">
        <w:rPr>
          <w:rFonts w:ascii="Times New Roman" w:eastAsia="Times New Roman" w:hAnsi="Times New Roman" w:cs="Times New Roman"/>
          <w:color w:val="000000"/>
          <w:sz w:val="24"/>
          <w:szCs w:val="24"/>
        </w:rPr>
        <w:t xml:space="preserve"> week for</w:t>
      </w:r>
      <w:r w:rsidR="00155E80">
        <w:rPr>
          <w:rFonts w:ascii="Times New Roman" w:eastAsia="Times New Roman" w:hAnsi="Times New Roman" w:cs="Times New Roman"/>
          <w:color w:val="000000"/>
          <w:sz w:val="24"/>
          <w:szCs w:val="24"/>
        </w:rPr>
        <w:t xml:space="preserve"> either a response on when the meeting will work best for both the interviewer and coach or </w:t>
      </w:r>
      <w:r w:rsidR="00F72649">
        <w:rPr>
          <w:rFonts w:ascii="Times New Roman" w:eastAsia="Times New Roman" w:hAnsi="Times New Roman" w:cs="Times New Roman"/>
          <w:color w:val="000000"/>
          <w:sz w:val="24"/>
          <w:szCs w:val="24"/>
        </w:rPr>
        <w:t xml:space="preserve">reach out </w:t>
      </w:r>
      <w:r w:rsidR="00DB2CC7">
        <w:rPr>
          <w:rFonts w:ascii="Times New Roman" w:eastAsia="Times New Roman" w:hAnsi="Times New Roman" w:cs="Times New Roman"/>
          <w:color w:val="000000"/>
          <w:sz w:val="24"/>
          <w:szCs w:val="24"/>
        </w:rPr>
        <w:t xml:space="preserve">to another source of information. For this specific interview, the </w:t>
      </w:r>
      <w:r w:rsidR="00A4304D">
        <w:rPr>
          <w:rFonts w:ascii="Times New Roman" w:eastAsia="Times New Roman" w:hAnsi="Times New Roman" w:cs="Times New Roman"/>
          <w:color w:val="000000"/>
          <w:sz w:val="24"/>
          <w:szCs w:val="24"/>
        </w:rPr>
        <w:t>coach approved the meeting and scheduled a meeting time to answer questions.</w:t>
      </w:r>
      <w:r w:rsidR="000E21C7">
        <w:rPr>
          <w:rFonts w:ascii="Times New Roman" w:eastAsia="Times New Roman" w:hAnsi="Times New Roman" w:cs="Times New Roman"/>
          <w:color w:val="000000"/>
          <w:sz w:val="24"/>
          <w:szCs w:val="24"/>
        </w:rPr>
        <w:t xml:space="preserve"> </w:t>
      </w:r>
      <w:r w:rsidR="00050A11">
        <w:rPr>
          <w:rFonts w:ascii="Times New Roman" w:eastAsia="Times New Roman" w:hAnsi="Times New Roman" w:cs="Times New Roman"/>
          <w:color w:val="000000"/>
          <w:sz w:val="24"/>
          <w:szCs w:val="24"/>
        </w:rPr>
        <w:t xml:space="preserve">After the coach answered the given questions and approved </w:t>
      </w:r>
      <w:r w:rsidR="00240A79">
        <w:rPr>
          <w:rFonts w:ascii="Times New Roman" w:eastAsia="Times New Roman" w:hAnsi="Times New Roman" w:cs="Times New Roman"/>
          <w:color w:val="000000"/>
          <w:sz w:val="24"/>
          <w:szCs w:val="24"/>
        </w:rPr>
        <w:t>the questions of the survey</w:t>
      </w:r>
      <w:r w:rsidR="002A1B76">
        <w:rPr>
          <w:rFonts w:ascii="Times New Roman" w:eastAsia="Times New Roman" w:hAnsi="Times New Roman" w:cs="Times New Roman"/>
          <w:color w:val="000000"/>
          <w:sz w:val="24"/>
          <w:szCs w:val="24"/>
        </w:rPr>
        <w:t xml:space="preserve">, I gave </w:t>
      </w:r>
      <w:r w:rsidR="00731BE7">
        <w:rPr>
          <w:rFonts w:ascii="Times New Roman" w:eastAsia="Times New Roman" w:hAnsi="Times New Roman" w:cs="Times New Roman"/>
          <w:color w:val="000000"/>
          <w:sz w:val="24"/>
          <w:szCs w:val="24"/>
        </w:rPr>
        <w:t xml:space="preserve">the </w:t>
      </w:r>
      <w:r w:rsidR="002A1B76">
        <w:rPr>
          <w:rFonts w:ascii="Times New Roman" w:eastAsia="Times New Roman" w:hAnsi="Times New Roman" w:cs="Times New Roman"/>
          <w:color w:val="000000"/>
          <w:sz w:val="24"/>
          <w:szCs w:val="24"/>
        </w:rPr>
        <w:t>c</w:t>
      </w:r>
      <w:r w:rsidR="00731BE7">
        <w:rPr>
          <w:rFonts w:ascii="Times New Roman" w:eastAsia="Times New Roman" w:hAnsi="Times New Roman" w:cs="Times New Roman"/>
          <w:color w:val="000000"/>
          <w:sz w:val="24"/>
          <w:szCs w:val="24"/>
        </w:rPr>
        <w:t>oach two weeks to both inform the team about the survey and</w:t>
      </w:r>
      <w:r w:rsidR="00DC6C75">
        <w:rPr>
          <w:rFonts w:ascii="Times New Roman" w:eastAsia="Times New Roman" w:hAnsi="Times New Roman" w:cs="Times New Roman"/>
          <w:color w:val="000000"/>
          <w:sz w:val="24"/>
          <w:szCs w:val="24"/>
        </w:rPr>
        <w:t xml:space="preserve"> to collect the data from all the active players. </w:t>
      </w:r>
      <w:r w:rsidR="002A1B76">
        <w:rPr>
          <w:rFonts w:ascii="Times New Roman" w:eastAsia="Times New Roman" w:hAnsi="Times New Roman" w:cs="Times New Roman"/>
          <w:color w:val="000000"/>
          <w:sz w:val="24"/>
          <w:szCs w:val="24"/>
        </w:rPr>
        <w:t xml:space="preserve">For </w:t>
      </w:r>
      <w:r w:rsidR="00DC6C75">
        <w:rPr>
          <w:rFonts w:ascii="Times New Roman" w:eastAsia="Times New Roman" w:hAnsi="Times New Roman" w:cs="Times New Roman"/>
          <w:color w:val="000000"/>
          <w:sz w:val="24"/>
          <w:szCs w:val="24"/>
        </w:rPr>
        <w:t>those who ha</w:t>
      </w:r>
      <w:r w:rsidR="002A1B76">
        <w:rPr>
          <w:rFonts w:ascii="Times New Roman" w:eastAsia="Times New Roman" w:hAnsi="Times New Roman" w:cs="Times New Roman"/>
          <w:color w:val="000000"/>
          <w:sz w:val="24"/>
          <w:szCs w:val="24"/>
        </w:rPr>
        <w:t>d</w:t>
      </w:r>
      <w:r w:rsidR="00DC6C75">
        <w:rPr>
          <w:rFonts w:ascii="Times New Roman" w:eastAsia="Times New Roman" w:hAnsi="Times New Roman" w:cs="Times New Roman"/>
          <w:color w:val="000000"/>
          <w:sz w:val="24"/>
          <w:szCs w:val="24"/>
        </w:rPr>
        <w:t xml:space="preserve"> not responded in the first week, </w:t>
      </w:r>
      <w:r w:rsidR="002A1B76">
        <w:rPr>
          <w:rFonts w:ascii="Times New Roman" w:eastAsia="Times New Roman" w:hAnsi="Times New Roman" w:cs="Times New Roman"/>
          <w:color w:val="000000"/>
          <w:sz w:val="24"/>
          <w:szCs w:val="24"/>
        </w:rPr>
        <w:t xml:space="preserve">a reminder was sent </w:t>
      </w:r>
      <w:r w:rsidR="00983143">
        <w:rPr>
          <w:rFonts w:ascii="Times New Roman" w:eastAsia="Times New Roman" w:hAnsi="Times New Roman" w:cs="Times New Roman"/>
          <w:color w:val="000000"/>
          <w:sz w:val="24"/>
          <w:szCs w:val="24"/>
        </w:rPr>
        <w:t xml:space="preserve">about completing the survey and collecting the data. </w:t>
      </w:r>
      <w:r w:rsidR="00F70576">
        <w:rPr>
          <w:rFonts w:ascii="Times New Roman" w:eastAsia="Times New Roman" w:hAnsi="Times New Roman" w:cs="Times New Roman"/>
          <w:color w:val="000000"/>
          <w:sz w:val="24"/>
          <w:szCs w:val="24"/>
        </w:rPr>
        <w:t xml:space="preserve">After the data </w:t>
      </w:r>
      <w:r w:rsidR="002A1B76">
        <w:rPr>
          <w:rFonts w:ascii="Times New Roman" w:eastAsia="Times New Roman" w:hAnsi="Times New Roman" w:cs="Times New Roman"/>
          <w:color w:val="000000"/>
          <w:sz w:val="24"/>
          <w:szCs w:val="24"/>
        </w:rPr>
        <w:t>was</w:t>
      </w:r>
      <w:r w:rsidR="00F70576">
        <w:rPr>
          <w:rFonts w:ascii="Times New Roman" w:eastAsia="Times New Roman" w:hAnsi="Times New Roman" w:cs="Times New Roman"/>
          <w:color w:val="000000"/>
          <w:sz w:val="24"/>
          <w:szCs w:val="24"/>
        </w:rPr>
        <w:t xml:space="preserve"> collected and</w:t>
      </w:r>
      <w:r w:rsidR="002A1B76">
        <w:rPr>
          <w:rFonts w:ascii="Times New Roman" w:eastAsia="Times New Roman" w:hAnsi="Times New Roman" w:cs="Times New Roman"/>
          <w:color w:val="000000"/>
          <w:sz w:val="24"/>
          <w:szCs w:val="24"/>
        </w:rPr>
        <w:t xml:space="preserve"> the coach was </w:t>
      </w:r>
      <w:r w:rsidR="00FD0860">
        <w:rPr>
          <w:rFonts w:ascii="Times New Roman" w:eastAsia="Times New Roman" w:hAnsi="Times New Roman" w:cs="Times New Roman"/>
          <w:color w:val="000000"/>
          <w:sz w:val="24"/>
          <w:szCs w:val="24"/>
        </w:rPr>
        <w:t>interviewe</w:t>
      </w:r>
      <w:r w:rsidR="002A1B76">
        <w:rPr>
          <w:rFonts w:ascii="Times New Roman" w:eastAsia="Times New Roman" w:hAnsi="Times New Roman" w:cs="Times New Roman"/>
          <w:color w:val="000000"/>
          <w:sz w:val="24"/>
          <w:szCs w:val="24"/>
        </w:rPr>
        <w:t>d</w:t>
      </w:r>
      <w:r w:rsidR="00FD0860">
        <w:rPr>
          <w:rFonts w:ascii="Times New Roman" w:eastAsia="Times New Roman" w:hAnsi="Times New Roman" w:cs="Times New Roman"/>
          <w:color w:val="000000"/>
          <w:sz w:val="24"/>
          <w:szCs w:val="24"/>
        </w:rPr>
        <w:t xml:space="preserve"> directly</w:t>
      </w:r>
      <w:r w:rsidR="00F70576">
        <w:rPr>
          <w:rFonts w:ascii="Times New Roman" w:eastAsia="Times New Roman" w:hAnsi="Times New Roman" w:cs="Times New Roman"/>
          <w:color w:val="000000"/>
          <w:sz w:val="24"/>
          <w:szCs w:val="24"/>
        </w:rPr>
        <w:t>,</w:t>
      </w:r>
      <w:r w:rsidR="00FD0860">
        <w:rPr>
          <w:rFonts w:ascii="Times New Roman" w:eastAsia="Times New Roman" w:hAnsi="Times New Roman" w:cs="Times New Roman"/>
          <w:color w:val="000000"/>
          <w:sz w:val="24"/>
          <w:szCs w:val="24"/>
        </w:rPr>
        <w:t xml:space="preserve"> </w:t>
      </w:r>
      <w:r w:rsidR="002A1B76">
        <w:rPr>
          <w:rFonts w:ascii="Times New Roman" w:eastAsia="Times New Roman" w:hAnsi="Times New Roman" w:cs="Times New Roman"/>
          <w:color w:val="000000"/>
          <w:sz w:val="24"/>
          <w:szCs w:val="24"/>
        </w:rPr>
        <w:t xml:space="preserve">a week was </w:t>
      </w:r>
      <w:r w:rsidR="00FD0860">
        <w:rPr>
          <w:rFonts w:ascii="Times New Roman" w:eastAsia="Times New Roman" w:hAnsi="Times New Roman" w:cs="Times New Roman"/>
          <w:color w:val="000000"/>
          <w:sz w:val="24"/>
          <w:szCs w:val="24"/>
        </w:rPr>
        <w:t xml:space="preserve">set aside </w:t>
      </w:r>
      <w:r w:rsidR="007961FF">
        <w:rPr>
          <w:rFonts w:ascii="Times New Roman" w:eastAsia="Times New Roman" w:hAnsi="Times New Roman" w:cs="Times New Roman"/>
          <w:color w:val="000000"/>
          <w:sz w:val="24"/>
          <w:szCs w:val="24"/>
        </w:rPr>
        <w:t>to analyze the data for any patterns</w:t>
      </w:r>
      <w:r w:rsidR="006414E4">
        <w:rPr>
          <w:rFonts w:ascii="Times New Roman" w:eastAsia="Times New Roman" w:hAnsi="Times New Roman" w:cs="Times New Roman"/>
          <w:color w:val="000000"/>
          <w:sz w:val="24"/>
          <w:szCs w:val="24"/>
        </w:rPr>
        <w:t xml:space="preserve">, contradictions, or </w:t>
      </w:r>
      <w:r w:rsidR="00B95288">
        <w:rPr>
          <w:rFonts w:ascii="Times New Roman" w:eastAsia="Times New Roman" w:hAnsi="Times New Roman" w:cs="Times New Roman"/>
          <w:color w:val="000000"/>
          <w:sz w:val="24"/>
          <w:szCs w:val="24"/>
        </w:rPr>
        <w:t>substantial abnormalities</w:t>
      </w:r>
      <w:r w:rsidR="006414E4">
        <w:rPr>
          <w:rFonts w:ascii="Times New Roman" w:eastAsia="Times New Roman" w:hAnsi="Times New Roman" w:cs="Times New Roman"/>
          <w:color w:val="000000"/>
          <w:sz w:val="24"/>
          <w:szCs w:val="24"/>
        </w:rPr>
        <w:t xml:space="preserve"> worth sharing in the written report. </w:t>
      </w:r>
      <w:r w:rsidR="00EF0377">
        <w:rPr>
          <w:rFonts w:ascii="Times New Roman" w:eastAsia="Times New Roman" w:hAnsi="Times New Roman" w:cs="Times New Roman"/>
          <w:color w:val="000000"/>
          <w:sz w:val="24"/>
          <w:szCs w:val="24"/>
        </w:rPr>
        <w:t>After the data ha</w:t>
      </w:r>
      <w:r w:rsidR="002A1B76">
        <w:rPr>
          <w:rFonts w:ascii="Times New Roman" w:eastAsia="Times New Roman" w:hAnsi="Times New Roman" w:cs="Times New Roman"/>
          <w:color w:val="000000"/>
          <w:sz w:val="24"/>
          <w:szCs w:val="24"/>
        </w:rPr>
        <w:t>d</w:t>
      </w:r>
      <w:r w:rsidR="00EF0377">
        <w:rPr>
          <w:rFonts w:ascii="Times New Roman" w:eastAsia="Times New Roman" w:hAnsi="Times New Roman" w:cs="Times New Roman"/>
          <w:color w:val="000000"/>
          <w:sz w:val="24"/>
          <w:szCs w:val="24"/>
        </w:rPr>
        <w:t xml:space="preserve"> been </w:t>
      </w:r>
      <w:r w:rsidR="00030410">
        <w:rPr>
          <w:rFonts w:ascii="Times New Roman" w:eastAsia="Times New Roman" w:hAnsi="Times New Roman" w:cs="Times New Roman"/>
          <w:color w:val="000000"/>
          <w:sz w:val="24"/>
          <w:szCs w:val="24"/>
        </w:rPr>
        <w:t>analyzed</w:t>
      </w:r>
      <w:r w:rsidR="00EF0377">
        <w:rPr>
          <w:rFonts w:ascii="Times New Roman" w:eastAsia="Times New Roman" w:hAnsi="Times New Roman" w:cs="Times New Roman"/>
          <w:color w:val="000000"/>
          <w:sz w:val="24"/>
          <w:szCs w:val="24"/>
        </w:rPr>
        <w:t xml:space="preserve">, </w:t>
      </w:r>
      <w:r w:rsidR="00C1212E">
        <w:rPr>
          <w:rFonts w:ascii="Times New Roman" w:eastAsia="Times New Roman" w:hAnsi="Times New Roman" w:cs="Times New Roman"/>
          <w:color w:val="000000"/>
          <w:sz w:val="24"/>
          <w:szCs w:val="24"/>
        </w:rPr>
        <w:t>a final week</w:t>
      </w:r>
      <w:r w:rsidR="002A1B76">
        <w:rPr>
          <w:rFonts w:ascii="Times New Roman" w:eastAsia="Times New Roman" w:hAnsi="Times New Roman" w:cs="Times New Roman"/>
          <w:color w:val="000000"/>
          <w:sz w:val="24"/>
          <w:szCs w:val="24"/>
        </w:rPr>
        <w:t xml:space="preserve"> was taken</w:t>
      </w:r>
      <w:r w:rsidR="00C1212E">
        <w:rPr>
          <w:rFonts w:ascii="Times New Roman" w:eastAsia="Times New Roman" w:hAnsi="Times New Roman" w:cs="Times New Roman"/>
          <w:color w:val="000000"/>
          <w:sz w:val="24"/>
          <w:szCs w:val="24"/>
        </w:rPr>
        <w:t xml:space="preserve"> to </w:t>
      </w:r>
      <w:r w:rsidR="00B95288">
        <w:rPr>
          <w:rFonts w:ascii="Times New Roman" w:eastAsia="Times New Roman" w:hAnsi="Times New Roman" w:cs="Times New Roman"/>
          <w:color w:val="000000"/>
          <w:sz w:val="24"/>
          <w:szCs w:val="24"/>
        </w:rPr>
        <w:t>convert the given data into graphs and charts an</w:t>
      </w:r>
      <w:r w:rsidR="00315217">
        <w:rPr>
          <w:rFonts w:ascii="Times New Roman" w:eastAsia="Times New Roman" w:hAnsi="Times New Roman" w:cs="Times New Roman"/>
          <w:color w:val="000000"/>
          <w:sz w:val="24"/>
          <w:szCs w:val="24"/>
        </w:rPr>
        <w:t xml:space="preserve">d </w:t>
      </w:r>
      <w:r w:rsidR="00B95288">
        <w:rPr>
          <w:rFonts w:ascii="Times New Roman" w:eastAsia="Times New Roman" w:hAnsi="Times New Roman" w:cs="Times New Roman"/>
          <w:color w:val="000000"/>
          <w:sz w:val="24"/>
          <w:szCs w:val="24"/>
        </w:rPr>
        <w:t xml:space="preserve">well as use </w:t>
      </w:r>
      <w:r w:rsidR="007427BF">
        <w:rPr>
          <w:rFonts w:ascii="Times New Roman" w:eastAsia="Times New Roman" w:hAnsi="Times New Roman" w:cs="Times New Roman"/>
          <w:color w:val="000000"/>
          <w:sz w:val="24"/>
          <w:szCs w:val="24"/>
        </w:rPr>
        <w:t xml:space="preserve">these charts to write an analysis </w:t>
      </w:r>
      <w:r w:rsidR="00C15D72">
        <w:rPr>
          <w:rFonts w:ascii="Times New Roman" w:eastAsia="Times New Roman" w:hAnsi="Times New Roman" w:cs="Times New Roman"/>
          <w:color w:val="000000"/>
          <w:sz w:val="24"/>
          <w:szCs w:val="24"/>
        </w:rPr>
        <w:t xml:space="preserve">on </w:t>
      </w:r>
      <w:r w:rsidR="004A553E">
        <w:rPr>
          <w:rFonts w:ascii="Times New Roman" w:eastAsia="Times New Roman" w:hAnsi="Times New Roman" w:cs="Times New Roman"/>
          <w:color w:val="000000"/>
          <w:sz w:val="24"/>
          <w:szCs w:val="24"/>
        </w:rPr>
        <w:t xml:space="preserve">what the players know about the </w:t>
      </w:r>
      <w:r w:rsidR="002A1B76">
        <w:rPr>
          <w:rFonts w:ascii="Times New Roman" w:eastAsia="Times New Roman" w:hAnsi="Times New Roman" w:cs="Times New Roman"/>
          <w:color w:val="000000"/>
          <w:sz w:val="24"/>
          <w:szCs w:val="24"/>
        </w:rPr>
        <w:t>H</w:t>
      </w:r>
      <w:r w:rsidR="004A553E">
        <w:rPr>
          <w:rFonts w:ascii="Times New Roman" w:eastAsia="Times New Roman" w:hAnsi="Times New Roman" w:cs="Times New Roman"/>
          <w:color w:val="000000"/>
          <w:sz w:val="24"/>
          <w:szCs w:val="24"/>
        </w:rPr>
        <w:t>awk</w:t>
      </w:r>
      <w:r w:rsidR="002A1B76">
        <w:rPr>
          <w:rFonts w:ascii="Times New Roman" w:eastAsia="Times New Roman" w:hAnsi="Times New Roman" w:cs="Times New Roman"/>
          <w:color w:val="000000"/>
          <w:sz w:val="24"/>
          <w:szCs w:val="24"/>
        </w:rPr>
        <w:t>-E</w:t>
      </w:r>
      <w:r w:rsidR="004A553E">
        <w:rPr>
          <w:rFonts w:ascii="Times New Roman" w:eastAsia="Times New Roman" w:hAnsi="Times New Roman" w:cs="Times New Roman"/>
          <w:color w:val="000000"/>
          <w:sz w:val="24"/>
          <w:szCs w:val="24"/>
        </w:rPr>
        <w:t xml:space="preserve">ye system and how they feel about it being used in professional </w:t>
      </w:r>
      <w:r w:rsidR="00034458">
        <w:rPr>
          <w:rFonts w:ascii="Times New Roman" w:eastAsia="Times New Roman" w:hAnsi="Times New Roman" w:cs="Times New Roman"/>
          <w:color w:val="000000"/>
          <w:sz w:val="24"/>
          <w:szCs w:val="24"/>
        </w:rPr>
        <w:t>matches.</w:t>
      </w:r>
      <w:r w:rsidR="00731BE7">
        <w:rPr>
          <w:rFonts w:ascii="Times New Roman" w:eastAsia="Times New Roman" w:hAnsi="Times New Roman" w:cs="Times New Roman"/>
          <w:color w:val="000000"/>
          <w:sz w:val="24"/>
          <w:szCs w:val="24"/>
        </w:rPr>
        <w:t xml:space="preserve"> </w:t>
      </w:r>
      <w:r w:rsidR="00240A79">
        <w:rPr>
          <w:rFonts w:ascii="Times New Roman" w:eastAsia="Times New Roman" w:hAnsi="Times New Roman" w:cs="Times New Roman"/>
          <w:color w:val="000000"/>
          <w:sz w:val="24"/>
          <w:szCs w:val="24"/>
        </w:rPr>
        <w:t xml:space="preserve"> </w:t>
      </w:r>
    </w:p>
    <w:p w14:paraId="75FF79F8" w14:textId="697D28DD" w:rsidR="00C74946" w:rsidRPr="00CE25BE" w:rsidRDefault="00CE25BE" w:rsidP="00034458">
      <w:pPr>
        <w:shd w:val="clear" w:color="auto" w:fill="FFFFFF"/>
        <w:spacing w:after="0" w:line="480" w:lineRule="auto"/>
        <w:rPr>
          <w:rFonts w:ascii="Times New Roman" w:hAnsi="Times New Roman" w:cs="Times New Roman"/>
          <w:b/>
          <w:bCs/>
          <w:color w:val="2D3B45"/>
          <w:sz w:val="24"/>
          <w:szCs w:val="24"/>
          <w:shd w:val="clear" w:color="auto" w:fill="FFFFFF"/>
        </w:rPr>
      </w:pPr>
      <w:r>
        <w:rPr>
          <w:rFonts w:ascii="Times New Roman" w:hAnsi="Times New Roman" w:cs="Times New Roman"/>
          <w:color w:val="2D3B45"/>
          <w:sz w:val="24"/>
          <w:szCs w:val="24"/>
          <w:shd w:val="clear" w:color="auto" w:fill="FFFFFF"/>
        </w:rPr>
        <w:t xml:space="preserve">                                                             </w:t>
      </w:r>
      <w:r w:rsidR="001813B9" w:rsidRPr="00CE25BE">
        <w:rPr>
          <w:rFonts w:ascii="Times New Roman" w:hAnsi="Times New Roman" w:cs="Times New Roman"/>
          <w:b/>
          <w:bCs/>
          <w:color w:val="2D3B45"/>
          <w:sz w:val="24"/>
          <w:szCs w:val="24"/>
          <w:shd w:val="clear" w:color="auto" w:fill="FFFFFF"/>
        </w:rPr>
        <w:t xml:space="preserve"> </w:t>
      </w:r>
      <w:r w:rsidR="00115F59" w:rsidRPr="00CE25BE">
        <w:rPr>
          <w:rFonts w:ascii="Times New Roman" w:hAnsi="Times New Roman" w:cs="Times New Roman"/>
          <w:b/>
          <w:bCs/>
          <w:color w:val="2D3B45"/>
          <w:sz w:val="24"/>
          <w:szCs w:val="24"/>
          <w:shd w:val="clear" w:color="auto" w:fill="FFFFFF"/>
        </w:rPr>
        <w:t>R</w:t>
      </w:r>
      <w:r w:rsidR="001813B9" w:rsidRPr="00CE25BE">
        <w:rPr>
          <w:rFonts w:ascii="Times New Roman" w:hAnsi="Times New Roman" w:cs="Times New Roman"/>
          <w:b/>
          <w:bCs/>
          <w:color w:val="2D3B45"/>
          <w:sz w:val="24"/>
          <w:szCs w:val="24"/>
          <w:shd w:val="clear" w:color="auto" w:fill="FFFFFF"/>
        </w:rPr>
        <w:t xml:space="preserve">esearch </w:t>
      </w:r>
      <w:r w:rsidR="00115F59" w:rsidRPr="00CE25BE">
        <w:rPr>
          <w:rFonts w:ascii="Times New Roman" w:hAnsi="Times New Roman" w:cs="Times New Roman"/>
          <w:b/>
          <w:bCs/>
          <w:color w:val="2D3B45"/>
          <w:sz w:val="24"/>
          <w:szCs w:val="24"/>
          <w:shd w:val="clear" w:color="auto" w:fill="FFFFFF"/>
        </w:rPr>
        <w:t xml:space="preserve">summary </w:t>
      </w:r>
    </w:p>
    <w:p w14:paraId="725C7923" w14:textId="3D738D87" w:rsidR="003C207A" w:rsidRDefault="003B355D" w:rsidP="003C207A">
      <w:pPr>
        <w:shd w:val="clear" w:color="auto" w:fill="FFFFFF"/>
        <w:spacing w:after="0" w:line="480" w:lineRule="auto"/>
        <w:rPr>
          <w:rFonts w:ascii="Times New Roman" w:eastAsia="Times New Roman" w:hAnsi="Times New Roman" w:cs="Times New Roman"/>
          <w:color w:val="2D3B45"/>
          <w:sz w:val="24"/>
          <w:szCs w:val="24"/>
          <w:highlight w:val="white"/>
        </w:rPr>
      </w:pPr>
      <w:r>
        <w:rPr>
          <w:rFonts w:ascii="Times New Roman" w:hAnsi="Times New Roman" w:cs="Times New Roman"/>
          <w:color w:val="2D3B45"/>
          <w:sz w:val="24"/>
          <w:szCs w:val="24"/>
          <w:shd w:val="clear" w:color="auto" w:fill="FFFFFF"/>
        </w:rPr>
        <w:tab/>
      </w:r>
      <w:r w:rsidR="003C207A">
        <w:rPr>
          <w:rFonts w:ascii="Times New Roman" w:eastAsia="Times New Roman" w:hAnsi="Times New Roman" w:cs="Times New Roman"/>
          <w:color w:val="2D3B45"/>
          <w:sz w:val="24"/>
          <w:szCs w:val="24"/>
          <w:highlight w:val="white"/>
        </w:rPr>
        <w:t>After reviewing multiple research articles to determine whether the automated tracking system</w:t>
      </w:r>
      <w:sdt>
        <w:sdtPr>
          <w:tag w:val="goog_rdk_1"/>
          <w:id w:val="37090716"/>
        </w:sdtPr>
        <w:sdtContent>
          <w:ins w:id="0" w:author="Phil Hulbig" w:date="2022-12-15T11:40:00Z">
            <w:r w:rsidR="003C207A">
              <w:rPr>
                <w:rFonts w:ascii="Times New Roman" w:eastAsia="Times New Roman" w:hAnsi="Times New Roman" w:cs="Times New Roman"/>
                <w:color w:val="2D3B45"/>
                <w:sz w:val="24"/>
                <w:szCs w:val="24"/>
                <w:highlight w:val="white"/>
              </w:rPr>
              <w:t>,</w:t>
            </w:r>
          </w:ins>
        </w:sdtContent>
      </w:sdt>
      <w:r w:rsidR="003C207A">
        <w:rPr>
          <w:rFonts w:ascii="Times New Roman" w:eastAsia="Times New Roman" w:hAnsi="Times New Roman" w:cs="Times New Roman"/>
          <w:color w:val="2D3B45"/>
          <w:sz w:val="24"/>
          <w:szCs w:val="24"/>
          <w:highlight w:val="white"/>
        </w:rPr>
        <w:t xml:space="preserve"> </w:t>
      </w:r>
      <w:sdt>
        <w:sdtPr>
          <w:tag w:val="goog_rdk_2"/>
          <w:id w:val="-1030037167"/>
        </w:sdtPr>
        <w:sdtContent>
          <w:r w:rsidR="003C207A">
            <w:rPr>
              <w:rFonts w:ascii="Times New Roman" w:eastAsia="Times New Roman" w:hAnsi="Times New Roman" w:cs="Times New Roman"/>
              <w:color w:val="2D3B45"/>
              <w:sz w:val="24"/>
              <w:szCs w:val="24"/>
            </w:rPr>
            <w:t>Hawk</w:t>
          </w:r>
        </w:sdtContent>
      </w:sdt>
      <w:r w:rsidR="003C207A">
        <w:rPr>
          <w:rFonts w:ascii="Times New Roman" w:eastAsia="Times New Roman" w:hAnsi="Times New Roman" w:cs="Times New Roman"/>
          <w:color w:val="2D3B45"/>
          <w:sz w:val="24"/>
          <w:szCs w:val="24"/>
          <w:highlight w:val="white"/>
        </w:rPr>
        <w:t>-</w:t>
      </w:r>
      <w:sdt>
        <w:sdtPr>
          <w:tag w:val="goog_rdk_4"/>
          <w:id w:val="-1311716131"/>
        </w:sdtPr>
        <w:sdtContent>
          <w:r w:rsidR="003C207A">
            <w:rPr>
              <w:rFonts w:ascii="Times New Roman" w:eastAsia="Times New Roman" w:hAnsi="Times New Roman" w:cs="Times New Roman"/>
              <w:color w:val="2D3B45"/>
              <w:sz w:val="24"/>
              <w:szCs w:val="24"/>
            </w:rPr>
            <w:t>E</w:t>
          </w:r>
        </w:sdtContent>
      </w:sdt>
      <w:r w:rsidR="003C207A">
        <w:rPr>
          <w:rFonts w:ascii="Times New Roman" w:eastAsia="Times New Roman" w:hAnsi="Times New Roman" w:cs="Times New Roman"/>
          <w:color w:val="2D3B45"/>
          <w:sz w:val="24"/>
          <w:szCs w:val="24"/>
          <w:highlight w:val="white"/>
        </w:rPr>
        <w:t>ye</w:t>
      </w:r>
      <w:r w:rsidR="002A1B76">
        <w:rPr>
          <w:rFonts w:ascii="Times New Roman" w:eastAsia="Times New Roman" w:hAnsi="Times New Roman" w:cs="Times New Roman"/>
          <w:color w:val="2D3B45"/>
          <w:sz w:val="24"/>
          <w:szCs w:val="24"/>
          <w:highlight w:val="white"/>
        </w:rPr>
        <w:t>,</w:t>
      </w:r>
      <w:r w:rsidR="003C207A">
        <w:rPr>
          <w:rFonts w:ascii="Times New Roman" w:eastAsia="Times New Roman" w:hAnsi="Times New Roman" w:cs="Times New Roman"/>
          <w:color w:val="2D3B45"/>
          <w:sz w:val="24"/>
          <w:szCs w:val="24"/>
          <w:highlight w:val="white"/>
        </w:rPr>
        <w:t xml:space="preserve"> or a human lineman was better</w:t>
      </w:r>
      <w:r w:rsidR="002A1B76">
        <w:rPr>
          <w:rFonts w:ascii="Times New Roman" w:eastAsia="Times New Roman" w:hAnsi="Times New Roman" w:cs="Times New Roman"/>
          <w:color w:val="2D3B45"/>
          <w:sz w:val="24"/>
          <w:szCs w:val="24"/>
          <w:highlight w:val="white"/>
        </w:rPr>
        <w:t xml:space="preserve">, a </w:t>
      </w:r>
      <w:r w:rsidR="003C207A">
        <w:rPr>
          <w:rFonts w:ascii="Times New Roman" w:eastAsia="Times New Roman" w:hAnsi="Times New Roman" w:cs="Times New Roman"/>
          <w:color w:val="2D3B45"/>
          <w:sz w:val="24"/>
          <w:szCs w:val="24"/>
          <w:highlight w:val="white"/>
        </w:rPr>
        <w:t>survey was carried out to get a</w:t>
      </w:r>
      <w:r w:rsidR="003C207A">
        <w:t>n</w:t>
      </w:r>
      <w:r w:rsidR="003C207A">
        <w:rPr>
          <w:rFonts w:ascii="Times New Roman" w:eastAsia="Times New Roman" w:hAnsi="Times New Roman" w:cs="Times New Roman"/>
          <w:color w:val="2D3B45"/>
          <w:sz w:val="24"/>
          <w:szCs w:val="24"/>
          <w:highlight w:val="white"/>
        </w:rPr>
        <w:t xml:space="preserve"> </w:t>
      </w:r>
      <w:r w:rsidR="003C207A">
        <w:t>un</w:t>
      </w:r>
      <w:r w:rsidR="003C207A">
        <w:rPr>
          <w:rFonts w:ascii="Times New Roman" w:eastAsia="Times New Roman" w:hAnsi="Times New Roman" w:cs="Times New Roman"/>
          <w:color w:val="2D3B45"/>
          <w:sz w:val="24"/>
          <w:szCs w:val="24"/>
        </w:rPr>
        <w:t>d</w:t>
      </w:r>
      <w:r w:rsidR="003C207A">
        <w:t>e</w:t>
      </w:r>
      <w:r w:rsidR="003C207A">
        <w:rPr>
          <w:rFonts w:ascii="Times New Roman" w:eastAsia="Times New Roman" w:hAnsi="Times New Roman" w:cs="Times New Roman"/>
          <w:color w:val="2D3B45"/>
          <w:sz w:val="24"/>
          <w:szCs w:val="24"/>
          <w:highlight w:val="white"/>
        </w:rPr>
        <w:t xml:space="preserve">rstanding of the </w:t>
      </w:r>
      <w:r w:rsidR="002A1B76">
        <w:rPr>
          <w:rFonts w:ascii="Times New Roman" w:eastAsia="Times New Roman" w:hAnsi="Times New Roman" w:cs="Times New Roman"/>
          <w:color w:val="2D3B45"/>
          <w:sz w:val="24"/>
          <w:szCs w:val="24"/>
          <w:highlight w:val="white"/>
        </w:rPr>
        <w:t xml:space="preserve">Curry College men’s tennis team’s </w:t>
      </w:r>
      <w:r w:rsidR="003C207A">
        <w:rPr>
          <w:rFonts w:ascii="Times New Roman" w:eastAsia="Times New Roman" w:hAnsi="Times New Roman" w:cs="Times New Roman"/>
          <w:color w:val="2D3B45"/>
          <w:sz w:val="24"/>
          <w:szCs w:val="24"/>
          <w:highlight w:val="white"/>
        </w:rPr>
        <w:t>perspective of the Hawk-</w:t>
      </w:r>
      <w:r w:rsidR="002A1B76">
        <w:rPr>
          <w:rFonts w:ascii="Times New Roman" w:eastAsia="Times New Roman" w:hAnsi="Times New Roman" w:cs="Times New Roman"/>
          <w:color w:val="2D3B45"/>
          <w:sz w:val="24"/>
          <w:szCs w:val="24"/>
          <w:highlight w:val="white"/>
        </w:rPr>
        <w:t>E</w:t>
      </w:r>
      <w:r w:rsidR="003C207A">
        <w:rPr>
          <w:rFonts w:ascii="Times New Roman" w:eastAsia="Times New Roman" w:hAnsi="Times New Roman" w:cs="Times New Roman"/>
          <w:color w:val="2D3B45"/>
          <w:sz w:val="24"/>
          <w:szCs w:val="24"/>
          <w:highlight w:val="white"/>
        </w:rPr>
        <w:t>ye system and determine whether the electronic system was superior</w:t>
      </w:r>
      <w:sdt>
        <w:sdtPr>
          <w:tag w:val="goog_rdk_16"/>
          <w:id w:val="416613232"/>
        </w:sdtPr>
        <w:sdtContent>
          <w:r w:rsidR="003C207A">
            <w:rPr>
              <w:rFonts w:ascii="Times New Roman" w:eastAsia="Times New Roman" w:hAnsi="Times New Roman" w:cs="Times New Roman"/>
              <w:color w:val="2D3B45"/>
              <w:sz w:val="24"/>
              <w:szCs w:val="24"/>
            </w:rPr>
            <w:t xml:space="preserve"> to</w:t>
          </w:r>
        </w:sdtContent>
      </w:sdt>
      <w:r w:rsidR="003C207A">
        <w:rPr>
          <w:rFonts w:ascii="Times New Roman" w:eastAsia="Times New Roman" w:hAnsi="Times New Roman" w:cs="Times New Roman"/>
          <w:color w:val="2D3B45"/>
          <w:sz w:val="24"/>
          <w:szCs w:val="24"/>
          <w:highlight w:val="white"/>
        </w:rPr>
        <w:t xml:space="preserve"> the human linemen</w:t>
      </w:r>
      <w:sdt>
        <w:sdtPr>
          <w:tag w:val="goog_rdk_19"/>
          <w:id w:val="1253787222"/>
        </w:sdtPr>
        <w:sdtContent>
          <w:r w:rsidR="003C207A">
            <w:t>.</w:t>
          </w:r>
        </w:sdtContent>
      </w:sdt>
      <w:r w:rsidR="003C207A">
        <w:rPr>
          <w:rFonts w:ascii="Times New Roman" w:eastAsia="Times New Roman" w:hAnsi="Times New Roman" w:cs="Times New Roman"/>
          <w:color w:val="2D3B45"/>
          <w:sz w:val="24"/>
          <w:szCs w:val="24"/>
          <w:highlight w:val="white"/>
        </w:rPr>
        <w:t xml:space="preserve"> A multiple question </w:t>
      </w:r>
      <w:r w:rsidR="003C207A">
        <w:rPr>
          <w:rFonts w:ascii="Times New Roman" w:eastAsia="Times New Roman" w:hAnsi="Times New Roman" w:cs="Times New Roman"/>
          <w:color w:val="2D3B45"/>
          <w:sz w:val="24"/>
          <w:szCs w:val="24"/>
          <w:highlight w:val="white"/>
        </w:rPr>
        <w:lastRenderedPageBreak/>
        <w:t xml:space="preserve">survey was sent out to </w:t>
      </w:r>
      <w:r w:rsidR="002A1B76">
        <w:rPr>
          <w:rFonts w:ascii="Times New Roman" w:eastAsia="Times New Roman" w:hAnsi="Times New Roman" w:cs="Times New Roman"/>
          <w:color w:val="2D3B45"/>
          <w:sz w:val="24"/>
          <w:szCs w:val="24"/>
          <w:highlight w:val="white"/>
        </w:rPr>
        <w:t>10</w:t>
      </w:r>
      <w:r w:rsidR="003C207A">
        <w:rPr>
          <w:rFonts w:ascii="Times New Roman" w:eastAsia="Times New Roman" w:hAnsi="Times New Roman" w:cs="Times New Roman"/>
          <w:color w:val="2D3B45"/>
          <w:sz w:val="24"/>
          <w:szCs w:val="24"/>
          <w:highlight w:val="white"/>
        </w:rPr>
        <w:t xml:space="preserve"> members of the Curry College </w:t>
      </w:r>
      <w:r w:rsidR="002A1B76">
        <w:rPr>
          <w:rFonts w:ascii="Times New Roman" w:eastAsia="Times New Roman" w:hAnsi="Times New Roman" w:cs="Times New Roman"/>
          <w:color w:val="2D3B45"/>
          <w:sz w:val="24"/>
          <w:szCs w:val="24"/>
          <w:highlight w:val="white"/>
        </w:rPr>
        <w:t>men’s t</w:t>
      </w:r>
      <w:r w:rsidR="003C207A">
        <w:rPr>
          <w:rFonts w:ascii="Times New Roman" w:eastAsia="Times New Roman" w:hAnsi="Times New Roman" w:cs="Times New Roman"/>
          <w:color w:val="2D3B45"/>
          <w:sz w:val="24"/>
          <w:szCs w:val="24"/>
          <w:highlight w:val="white"/>
        </w:rPr>
        <w:t xml:space="preserve">ennis </w:t>
      </w:r>
      <w:r w:rsidR="002A1B76">
        <w:rPr>
          <w:rFonts w:ascii="Times New Roman" w:eastAsia="Times New Roman" w:hAnsi="Times New Roman" w:cs="Times New Roman"/>
          <w:color w:val="2D3B45"/>
          <w:sz w:val="24"/>
          <w:szCs w:val="24"/>
          <w:highlight w:val="white"/>
        </w:rPr>
        <w:t>t</w:t>
      </w:r>
      <w:r w:rsidR="003C207A">
        <w:rPr>
          <w:rFonts w:ascii="Times New Roman" w:eastAsia="Times New Roman" w:hAnsi="Times New Roman" w:cs="Times New Roman"/>
          <w:color w:val="2D3B45"/>
          <w:sz w:val="24"/>
          <w:szCs w:val="24"/>
          <w:highlight w:val="white"/>
        </w:rPr>
        <w:t xml:space="preserve">eam. The team consists of players who come from multiple different backgrounds and have a variety of experience when it comes to playing tennis. A face-to-face interview was also conducted with the coach of both the </w:t>
      </w:r>
      <w:r w:rsidR="002A1B76">
        <w:rPr>
          <w:rFonts w:ascii="Times New Roman" w:eastAsia="Times New Roman" w:hAnsi="Times New Roman" w:cs="Times New Roman"/>
          <w:color w:val="2D3B45"/>
          <w:sz w:val="24"/>
          <w:szCs w:val="24"/>
          <w:highlight w:val="white"/>
        </w:rPr>
        <w:t xml:space="preserve">Curry College men’s and women’s tennis </w:t>
      </w:r>
      <w:r w:rsidR="003C207A">
        <w:rPr>
          <w:rFonts w:ascii="Times New Roman" w:eastAsia="Times New Roman" w:hAnsi="Times New Roman" w:cs="Times New Roman"/>
          <w:color w:val="2D3B45"/>
          <w:sz w:val="24"/>
          <w:szCs w:val="24"/>
          <w:highlight w:val="white"/>
        </w:rPr>
        <w:t xml:space="preserve">team to get a third perspective </w:t>
      </w:r>
      <w:sdt>
        <w:sdtPr>
          <w:tag w:val="goog_rdk_34"/>
          <w:id w:val="594211746"/>
        </w:sdtPr>
        <w:sdtContent/>
      </w:sdt>
      <w:r w:rsidR="003C207A">
        <w:rPr>
          <w:rFonts w:ascii="Times New Roman" w:eastAsia="Times New Roman" w:hAnsi="Times New Roman" w:cs="Times New Roman"/>
          <w:color w:val="2D3B45"/>
          <w:sz w:val="24"/>
          <w:szCs w:val="24"/>
          <w:highlight w:val="white"/>
        </w:rPr>
        <w:t>that most other people may not consider. Out of the 10 players w</w:t>
      </w:r>
      <w:sdt>
        <w:sdtPr>
          <w:tag w:val="goog_rdk_35"/>
          <w:id w:val="-295221831"/>
        </w:sdtPr>
        <w:sdtContent>
          <w:r w:rsidR="00DC51A9">
            <w:rPr>
              <w:rFonts w:ascii="Times New Roman" w:eastAsia="Times New Roman" w:hAnsi="Times New Roman" w:cs="Times New Roman"/>
              <w:color w:val="2D3B45"/>
              <w:sz w:val="24"/>
              <w:szCs w:val="24"/>
            </w:rPr>
            <w:t>h</w:t>
          </w:r>
        </w:sdtContent>
      </w:sdt>
      <w:r w:rsidR="003C207A">
        <w:rPr>
          <w:rFonts w:ascii="Times New Roman" w:eastAsia="Times New Roman" w:hAnsi="Times New Roman" w:cs="Times New Roman"/>
          <w:color w:val="2D3B45"/>
          <w:sz w:val="24"/>
          <w:szCs w:val="24"/>
          <w:highlight w:val="white"/>
        </w:rPr>
        <w:t>o received the survey, only four individuals actively participated</w:t>
      </w:r>
      <w:r w:rsidR="002A1B76">
        <w:rPr>
          <w:rFonts w:ascii="Times New Roman" w:eastAsia="Times New Roman" w:hAnsi="Times New Roman" w:cs="Times New Roman"/>
          <w:color w:val="2D3B45"/>
          <w:sz w:val="24"/>
          <w:szCs w:val="24"/>
          <w:highlight w:val="white"/>
        </w:rPr>
        <w:t xml:space="preserve"> (40% response rate), </w:t>
      </w:r>
      <w:r w:rsidR="003C207A">
        <w:rPr>
          <w:rFonts w:ascii="Times New Roman" w:eastAsia="Times New Roman" w:hAnsi="Times New Roman" w:cs="Times New Roman"/>
          <w:color w:val="2D3B45"/>
          <w:sz w:val="24"/>
          <w:szCs w:val="24"/>
          <w:highlight w:val="white"/>
        </w:rPr>
        <w:t xml:space="preserve">and all statistics calculated in this research were based on those four individuals.   </w:t>
      </w:r>
    </w:p>
    <w:p w14:paraId="60A0163E" w14:textId="0B8B0817" w:rsidR="003C207A" w:rsidRDefault="003C207A" w:rsidP="003C207A">
      <w:pPr>
        <w:shd w:val="clear" w:color="auto" w:fill="FFFFFF"/>
        <w:spacing w:after="0" w:line="480" w:lineRule="auto"/>
        <w:ind w:firstLine="720"/>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The survey given to the players consisted of seven different questions in total</w:t>
      </w:r>
      <w:sdt>
        <w:sdtPr>
          <w:tag w:val="goog_rdk_37"/>
          <w:id w:val="264201646"/>
        </w:sdtPr>
        <w:sdtContent>
          <w:r>
            <w:rPr>
              <w:rFonts w:ascii="Times New Roman" w:eastAsia="Times New Roman" w:hAnsi="Times New Roman" w:cs="Times New Roman"/>
              <w:color w:val="2D3B45"/>
              <w:sz w:val="24"/>
              <w:szCs w:val="24"/>
            </w:rPr>
            <w:t>.</w:t>
          </w:r>
        </w:sdtContent>
      </w:sdt>
      <w:r>
        <w:rPr>
          <w:rFonts w:ascii="Times New Roman" w:eastAsia="Times New Roman" w:hAnsi="Times New Roman" w:cs="Times New Roman"/>
          <w:color w:val="2D3B45"/>
          <w:sz w:val="24"/>
          <w:szCs w:val="24"/>
          <w:highlight w:val="white"/>
        </w:rPr>
        <w:t xml:space="preserve"> </w:t>
      </w:r>
      <w:r w:rsidR="002A1B76">
        <w:rPr>
          <w:rFonts w:ascii="Times New Roman" w:eastAsia="Times New Roman" w:hAnsi="Times New Roman" w:cs="Times New Roman"/>
          <w:color w:val="2D3B45"/>
          <w:sz w:val="24"/>
          <w:szCs w:val="24"/>
          <w:highlight w:val="white"/>
        </w:rPr>
        <w:t>The f</w:t>
      </w:r>
      <w:r>
        <w:rPr>
          <w:rFonts w:ascii="Times New Roman" w:eastAsia="Times New Roman" w:hAnsi="Times New Roman" w:cs="Times New Roman"/>
          <w:color w:val="2D3B45"/>
          <w:sz w:val="24"/>
          <w:szCs w:val="24"/>
          <w:highlight w:val="white"/>
        </w:rPr>
        <w:t>our</w:t>
      </w:r>
      <w:r w:rsidR="002A1B76">
        <w:rPr>
          <w:rFonts w:ascii="Times New Roman" w:eastAsia="Times New Roman" w:hAnsi="Times New Roman" w:cs="Times New Roman"/>
          <w:color w:val="2D3B45"/>
          <w:sz w:val="24"/>
          <w:szCs w:val="24"/>
          <w:highlight w:val="white"/>
        </w:rPr>
        <w:t xml:space="preserve"> players</w:t>
      </w:r>
      <w:r>
        <w:rPr>
          <w:rFonts w:ascii="Times New Roman" w:eastAsia="Times New Roman" w:hAnsi="Times New Roman" w:cs="Times New Roman"/>
          <w:color w:val="2D3B45"/>
          <w:sz w:val="24"/>
          <w:szCs w:val="24"/>
          <w:highlight w:val="white"/>
        </w:rPr>
        <w:t xml:space="preserve"> that responded</w:t>
      </w:r>
      <w:r>
        <w:rPr>
          <w:rFonts w:ascii="Times New Roman" w:eastAsia="Times New Roman" w:hAnsi="Times New Roman" w:cs="Times New Roman"/>
          <w:color w:val="2D3B45"/>
          <w:sz w:val="24"/>
          <w:szCs w:val="24"/>
        </w:rPr>
        <w:t xml:space="preserve"> each </w:t>
      </w:r>
      <w:r>
        <w:rPr>
          <w:rFonts w:ascii="Times New Roman" w:eastAsia="Times New Roman" w:hAnsi="Times New Roman" w:cs="Times New Roman"/>
          <w:color w:val="2D3B45"/>
          <w:sz w:val="24"/>
          <w:szCs w:val="24"/>
          <w:highlight w:val="white"/>
        </w:rPr>
        <w:t>completed all seven questions in the survey.  The first question asked if the participants had consented to participate in the survey. Of the four individuals participating in this survey</w:t>
      </w:r>
      <w:r w:rsidR="002A1B76">
        <w:rPr>
          <w:rFonts w:ascii="Times New Roman" w:eastAsia="Times New Roman" w:hAnsi="Times New Roman" w:cs="Times New Roman"/>
          <w:color w:val="2D3B45"/>
          <w:sz w:val="24"/>
          <w:szCs w:val="24"/>
          <w:highlight w:val="white"/>
        </w:rPr>
        <w:t>, t</w:t>
      </w:r>
      <w:r>
        <w:rPr>
          <w:rFonts w:ascii="Times New Roman" w:eastAsia="Times New Roman" w:hAnsi="Times New Roman" w:cs="Times New Roman"/>
          <w:color w:val="2D3B45"/>
          <w:sz w:val="24"/>
          <w:szCs w:val="24"/>
          <w:highlight w:val="white"/>
        </w:rPr>
        <w:t xml:space="preserve">he results showed </w:t>
      </w:r>
      <w:r w:rsidR="002A1B76">
        <w:rPr>
          <w:rFonts w:ascii="Times New Roman" w:eastAsia="Times New Roman" w:hAnsi="Times New Roman" w:cs="Times New Roman"/>
          <w:color w:val="2D3B45"/>
          <w:sz w:val="24"/>
          <w:szCs w:val="24"/>
          <w:highlight w:val="white"/>
        </w:rPr>
        <w:t xml:space="preserve">100% </w:t>
      </w:r>
      <w:r>
        <w:rPr>
          <w:rFonts w:ascii="Times New Roman" w:eastAsia="Times New Roman" w:hAnsi="Times New Roman" w:cs="Times New Roman"/>
          <w:color w:val="2D3B45"/>
          <w:sz w:val="24"/>
          <w:szCs w:val="24"/>
          <w:highlight w:val="white"/>
        </w:rPr>
        <w:t xml:space="preserve">of the participants giving consent to complete the survey and continuing to the following six questions. In the second question, the participants were asked their current year </w:t>
      </w:r>
      <w:r w:rsidR="002A1B76">
        <w:rPr>
          <w:rFonts w:ascii="Times New Roman" w:eastAsia="Times New Roman" w:hAnsi="Times New Roman" w:cs="Times New Roman"/>
          <w:color w:val="2D3B45"/>
          <w:sz w:val="24"/>
          <w:szCs w:val="24"/>
          <w:highlight w:val="white"/>
        </w:rPr>
        <w:t xml:space="preserve">of study </w:t>
      </w:r>
      <w:r>
        <w:rPr>
          <w:rFonts w:ascii="Times New Roman" w:eastAsia="Times New Roman" w:hAnsi="Times New Roman" w:cs="Times New Roman"/>
          <w:color w:val="2D3B45"/>
          <w:sz w:val="24"/>
          <w:szCs w:val="24"/>
          <w:highlight w:val="white"/>
        </w:rPr>
        <w:t>at Curry College. The results showed that all respondents had been with the team for multiple seasons</w:t>
      </w:r>
      <w:sdt>
        <w:sdtPr>
          <w:tag w:val="goog_rdk_59"/>
          <w:id w:val="632913423"/>
        </w:sdtPr>
        <w:sdtContent>
          <w:r>
            <w:rPr>
              <w:rFonts w:ascii="Times New Roman" w:eastAsia="Times New Roman" w:hAnsi="Times New Roman" w:cs="Times New Roman"/>
              <w:color w:val="2D3B45"/>
              <w:sz w:val="24"/>
              <w:szCs w:val="24"/>
            </w:rPr>
            <w:t>.</w:t>
          </w:r>
          <w:r w:rsidR="002A1B76">
            <w:rPr>
              <w:rFonts w:ascii="Times New Roman" w:eastAsia="Times New Roman" w:hAnsi="Times New Roman" w:cs="Times New Roman"/>
              <w:color w:val="2D3B45"/>
              <w:sz w:val="24"/>
              <w:szCs w:val="24"/>
            </w:rPr>
            <w:t xml:space="preserve"> </w:t>
          </w:r>
        </w:sdtContent>
      </w:sdt>
      <w:r>
        <w:rPr>
          <w:rFonts w:ascii="Times New Roman" w:eastAsia="Times New Roman" w:hAnsi="Times New Roman" w:cs="Times New Roman"/>
          <w:color w:val="2D3B45"/>
          <w:sz w:val="24"/>
          <w:szCs w:val="24"/>
          <w:highlight w:val="white"/>
        </w:rPr>
        <w:t xml:space="preserve">75% of the participants were found to be in their senior year at </w:t>
      </w:r>
      <w:r w:rsidR="002A1B76">
        <w:rPr>
          <w:rFonts w:ascii="Times New Roman" w:eastAsia="Times New Roman" w:hAnsi="Times New Roman" w:cs="Times New Roman"/>
          <w:color w:val="2D3B45"/>
          <w:sz w:val="24"/>
          <w:szCs w:val="24"/>
          <w:highlight w:val="white"/>
        </w:rPr>
        <w:t>C</w:t>
      </w:r>
      <w:r>
        <w:rPr>
          <w:rFonts w:ascii="Times New Roman" w:eastAsia="Times New Roman" w:hAnsi="Times New Roman" w:cs="Times New Roman"/>
          <w:color w:val="2D3B45"/>
          <w:sz w:val="24"/>
          <w:szCs w:val="24"/>
          <w:highlight w:val="white"/>
        </w:rPr>
        <w:t xml:space="preserve">urry </w:t>
      </w:r>
      <w:r w:rsidR="002A1B76">
        <w:rPr>
          <w:rFonts w:ascii="Times New Roman" w:eastAsia="Times New Roman" w:hAnsi="Times New Roman" w:cs="Times New Roman"/>
          <w:color w:val="2D3B45"/>
          <w:sz w:val="24"/>
          <w:szCs w:val="24"/>
          <w:highlight w:val="white"/>
        </w:rPr>
        <w:t>C</w:t>
      </w:r>
      <w:r>
        <w:rPr>
          <w:rFonts w:ascii="Times New Roman" w:eastAsia="Times New Roman" w:hAnsi="Times New Roman" w:cs="Times New Roman"/>
          <w:color w:val="2D3B45"/>
          <w:sz w:val="24"/>
          <w:szCs w:val="24"/>
          <w:highlight w:val="white"/>
        </w:rPr>
        <w:t>ollege,</w:t>
      </w:r>
      <w:r w:rsidR="002A1B76">
        <w:rPr>
          <w:rFonts w:ascii="Times New Roman" w:eastAsia="Times New Roman" w:hAnsi="Times New Roman" w:cs="Times New Roman"/>
          <w:color w:val="2D3B45"/>
          <w:sz w:val="24"/>
          <w:szCs w:val="24"/>
          <w:highlight w:val="white"/>
        </w:rPr>
        <w:t xml:space="preserve"> while</w:t>
      </w:r>
      <w:r>
        <w:rPr>
          <w:rFonts w:ascii="Times New Roman" w:eastAsia="Times New Roman" w:hAnsi="Times New Roman" w:cs="Times New Roman"/>
          <w:color w:val="2D3B45"/>
          <w:sz w:val="24"/>
          <w:szCs w:val="24"/>
          <w:highlight w:val="white"/>
        </w:rPr>
        <w:t xml:space="preserve"> 25% of participants were in their junior year</w:t>
      </w:r>
      <w:r w:rsidR="002A1B76">
        <w:rPr>
          <w:rFonts w:ascii="Times New Roman" w:eastAsia="Times New Roman" w:hAnsi="Times New Roman" w:cs="Times New Roman"/>
          <w:color w:val="2D3B45"/>
          <w:sz w:val="24"/>
          <w:szCs w:val="24"/>
          <w:highlight w:val="white"/>
        </w:rPr>
        <w:t xml:space="preserve">. None of the players were </w:t>
      </w:r>
      <w:r>
        <w:rPr>
          <w:rFonts w:ascii="Times New Roman" w:eastAsia="Times New Roman" w:hAnsi="Times New Roman" w:cs="Times New Roman"/>
          <w:color w:val="2D3B45"/>
          <w:sz w:val="24"/>
          <w:szCs w:val="24"/>
          <w:highlight w:val="white"/>
        </w:rPr>
        <w:t xml:space="preserve">in their sophomore or </w:t>
      </w:r>
      <w:r w:rsidR="002A1B76">
        <w:rPr>
          <w:rFonts w:ascii="Times New Roman" w:eastAsia="Times New Roman" w:hAnsi="Times New Roman" w:cs="Times New Roman"/>
          <w:color w:val="2D3B45"/>
          <w:sz w:val="24"/>
          <w:szCs w:val="24"/>
          <w:highlight w:val="white"/>
        </w:rPr>
        <w:t xml:space="preserve">freshman </w:t>
      </w:r>
      <w:r>
        <w:rPr>
          <w:rFonts w:ascii="Times New Roman" w:eastAsia="Times New Roman" w:hAnsi="Times New Roman" w:cs="Times New Roman"/>
          <w:color w:val="2D3B45"/>
          <w:sz w:val="24"/>
          <w:szCs w:val="24"/>
          <w:highlight w:val="white"/>
        </w:rPr>
        <w:t xml:space="preserve">year at </w:t>
      </w:r>
      <w:r w:rsidR="002A1B76">
        <w:rPr>
          <w:rFonts w:ascii="Times New Roman" w:eastAsia="Times New Roman" w:hAnsi="Times New Roman" w:cs="Times New Roman"/>
          <w:color w:val="2D3B45"/>
          <w:sz w:val="24"/>
          <w:szCs w:val="24"/>
          <w:highlight w:val="white"/>
        </w:rPr>
        <w:t>C</w:t>
      </w:r>
      <w:r>
        <w:rPr>
          <w:rFonts w:ascii="Times New Roman" w:eastAsia="Times New Roman" w:hAnsi="Times New Roman" w:cs="Times New Roman"/>
          <w:color w:val="2D3B45"/>
          <w:sz w:val="24"/>
          <w:szCs w:val="24"/>
          <w:highlight w:val="white"/>
        </w:rPr>
        <w:t xml:space="preserve">urry </w:t>
      </w:r>
      <w:r w:rsidR="002A1B76">
        <w:rPr>
          <w:rFonts w:ascii="Times New Roman" w:eastAsia="Times New Roman" w:hAnsi="Times New Roman" w:cs="Times New Roman"/>
          <w:color w:val="2D3B45"/>
          <w:sz w:val="24"/>
          <w:szCs w:val="24"/>
          <w:highlight w:val="white"/>
        </w:rPr>
        <w:t>C</w:t>
      </w:r>
      <w:r>
        <w:rPr>
          <w:rFonts w:ascii="Times New Roman" w:eastAsia="Times New Roman" w:hAnsi="Times New Roman" w:cs="Times New Roman"/>
          <w:color w:val="2D3B45"/>
          <w:sz w:val="24"/>
          <w:szCs w:val="24"/>
          <w:highlight w:val="white"/>
        </w:rPr>
        <w:t>ollege.</w:t>
      </w:r>
    </w:p>
    <w:p w14:paraId="78824354" w14:textId="0B14F2A3" w:rsidR="003C207A" w:rsidRDefault="003C207A" w:rsidP="003C207A">
      <w:pPr>
        <w:shd w:val="clear" w:color="auto" w:fill="FFFFFF"/>
        <w:spacing w:after="0" w:line="480" w:lineRule="auto"/>
        <w:ind w:firstLine="720"/>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In the third question of the survey, the participants were asked how long they have been playing tennis</w:t>
      </w:r>
      <w:sdt>
        <w:sdtPr>
          <w:tag w:val="goog_rdk_66"/>
          <w:id w:val="845911376"/>
        </w:sdtPr>
        <w:sdtContent>
          <w:r>
            <w:rPr>
              <w:rFonts w:ascii="Times New Roman" w:eastAsia="Times New Roman" w:hAnsi="Times New Roman" w:cs="Times New Roman"/>
              <w:color w:val="2D3B45"/>
              <w:sz w:val="24"/>
              <w:szCs w:val="24"/>
            </w:rPr>
            <w:t xml:space="preserve"> on the </w:t>
          </w:r>
          <w:r w:rsidR="002A1B76">
            <w:rPr>
              <w:rFonts w:ascii="Times New Roman" w:eastAsia="Times New Roman" w:hAnsi="Times New Roman" w:cs="Times New Roman"/>
              <w:color w:val="2D3B45"/>
              <w:sz w:val="24"/>
              <w:szCs w:val="24"/>
            </w:rPr>
            <w:t>C</w:t>
          </w:r>
          <w:r>
            <w:rPr>
              <w:rFonts w:ascii="Times New Roman" w:eastAsia="Times New Roman" w:hAnsi="Times New Roman" w:cs="Times New Roman"/>
              <w:color w:val="2D3B45"/>
              <w:sz w:val="24"/>
              <w:szCs w:val="24"/>
            </w:rPr>
            <w:t xml:space="preserve">urry </w:t>
          </w:r>
          <w:r w:rsidR="002A1B76">
            <w:rPr>
              <w:rFonts w:ascii="Times New Roman" w:eastAsia="Times New Roman" w:hAnsi="Times New Roman" w:cs="Times New Roman"/>
              <w:color w:val="2D3B45"/>
              <w:sz w:val="24"/>
              <w:szCs w:val="24"/>
            </w:rPr>
            <w:t>C</w:t>
          </w:r>
          <w:r>
            <w:rPr>
              <w:rFonts w:ascii="Times New Roman" w:eastAsia="Times New Roman" w:hAnsi="Times New Roman" w:cs="Times New Roman"/>
              <w:color w:val="2D3B45"/>
              <w:sz w:val="24"/>
              <w:szCs w:val="24"/>
            </w:rPr>
            <w:t xml:space="preserve">ollege tennis team. </w:t>
          </w:r>
        </w:sdtContent>
      </w:sdt>
      <w:r>
        <w:rPr>
          <w:rFonts w:ascii="Times New Roman" w:eastAsia="Times New Roman" w:hAnsi="Times New Roman" w:cs="Times New Roman"/>
          <w:color w:val="2D3B45"/>
          <w:sz w:val="24"/>
          <w:szCs w:val="24"/>
          <w:highlight w:val="white"/>
        </w:rPr>
        <w:t xml:space="preserve">Of those who participated, the results indicating that the players had a total time span of </w:t>
      </w:r>
      <w:sdt>
        <w:sdtPr>
          <w:tag w:val="goog_rdk_71"/>
          <w:id w:val="-711643625"/>
        </w:sdtPr>
        <w:sdtContent/>
      </w:sdt>
      <w:r>
        <w:rPr>
          <w:rFonts w:ascii="Times New Roman" w:eastAsia="Times New Roman" w:hAnsi="Times New Roman" w:cs="Times New Roman"/>
          <w:color w:val="2D3B45"/>
          <w:sz w:val="24"/>
          <w:szCs w:val="24"/>
          <w:highlight w:val="white"/>
        </w:rPr>
        <w:t>two to five years</w:t>
      </w:r>
      <w:r w:rsidR="004773C0">
        <w:rPr>
          <w:rFonts w:ascii="Times New Roman" w:eastAsia="Times New Roman" w:hAnsi="Times New Roman" w:cs="Times New Roman"/>
          <w:color w:val="2D3B45"/>
          <w:sz w:val="24"/>
          <w:szCs w:val="24"/>
        </w:rPr>
        <w:t xml:space="preserve"> of play. </w:t>
      </w:r>
      <w:r>
        <w:rPr>
          <w:rFonts w:ascii="Times New Roman" w:eastAsia="Times New Roman" w:hAnsi="Times New Roman" w:cs="Times New Roman"/>
          <w:color w:val="2D3B45"/>
          <w:sz w:val="24"/>
          <w:szCs w:val="24"/>
          <w:highlight w:val="white"/>
        </w:rPr>
        <w:t xml:space="preserve">25% of participants reported having been playing tennis for two years, 25% of the participants having been playing tennis for three years, 25% of participants having been playing tennis for four years, and finally 25% of participants having been playing tennis for five years. These </w:t>
      </w:r>
      <w:r w:rsidR="004773C0">
        <w:rPr>
          <w:rFonts w:ascii="Times New Roman" w:eastAsia="Times New Roman" w:hAnsi="Times New Roman" w:cs="Times New Roman"/>
          <w:color w:val="2D3B45"/>
          <w:sz w:val="24"/>
          <w:szCs w:val="24"/>
          <w:highlight w:val="white"/>
        </w:rPr>
        <w:t>results</w:t>
      </w:r>
      <w:r>
        <w:rPr>
          <w:rFonts w:ascii="Times New Roman" w:eastAsia="Times New Roman" w:hAnsi="Times New Roman" w:cs="Times New Roman"/>
          <w:color w:val="2D3B45"/>
          <w:sz w:val="24"/>
          <w:szCs w:val="24"/>
          <w:highlight w:val="white"/>
        </w:rPr>
        <w:t xml:space="preserve"> seem to indicate that the number of years a member played tennis before joining the team varied greatly </w:t>
      </w:r>
      <w:sdt>
        <w:sdtPr>
          <w:tag w:val="goog_rdk_80"/>
          <w:id w:val="1486823426"/>
        </w:sdtPr>
        <w:sdtContent>
          <w:del w:id="1" w:author="Phil Hulbig" w:date="2022-12-15T12:15:00Z">
            <w:r>
              <w:rPr>
                <w:rFonts w:ascii="Times New Roman" w:eastAsia="Times New Roman" w:hAnsi="Times New Roman" w:cs="Times New Roman"/>
                <w:color w:val="2D3B45"/>
                <w:sz w:val="24"/>
                <w:szCs w:val="24"/>
                <w:highlight w:val="white"/>
              </w:rPr>
              <w:delText xml:space="preserve"> </w:delText>
            </w:r>
          </w:del>
        </w:sdtContent>
      </w:sdt>
    </w:p>
    <w:sdt>
      <w:sdtPr>
        <w:tag w:val="goog_rdk_101"/>
        <w:id w:val="-572818935"/>
      </w:sdtPr>
      <w:sdtContent>
        <w:p w14:paraId="385DE28E" w14:textId="6512753B" w:rsidR="003C207A" w:rsidRDefault="003C207A" w:rsidP="003C207A">
          <w:pPr>
            <w:shd w:val="clear" w:color="auto" w:fill="FFFFFF"/>
            <w:spacing w:after="0" w:line="480" w:lineRule="auto"/>
            <w:ind w:firstLine="720"/>
            <w:rPr>
              <w:del w:id="2" w:author="Phil Hulbig" w:date="2022-12-15T12:28:00Z"/>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 xml:space="preserve">The fourth question in the survey asked the players if they </w:t>
          </w:r>
          <w:sdt>
            <w:sdtPr>
              <w:tag w:val="goog_rdk_81"/>
              <w:id w:val="744148262"/>
            </w:sdtPr>
            <w:sdtContent>
              <w:r>
                <w:rPr>
                  <w:rFonts w:ascii="Times New Roman" w:eastAsia="Times New Roman" w:hAnsi="Times New Roman" w:cs="Times New Roman"/>
                  <w:color w:val="2D3B45"/>
                  <w:sz w:val="24"/>
                  <w:szCs w:val="24"/>
                </w:rPr>
                <w:t>ha</w:t>
              </w:r>
              <w:r w:rsidR="004773C0">
                <w:rPr>
                  <w:rFonts w:ascii="Times New Roman" w:eastAsia="Times New Roman" w:hAnsi="Times New Roman" w:cs="Times New Roman"/>
                  <w:color w:val="2D3B45"/>
                  <w:sz w:val="24"/>
                  <w:szCs w:val="24"/>
                </w:rPr>
                <w:t>d</w:t>
              </w:r>
              <w:r>
                <w:rPr>
                  <w:rFonts w:ascii="Times New Roman" w:eastAsia="Times New Roman" w:hAnsi="Times New Roman" w:cs="Times New Roman"/>
                  <w:color w:val="2D3B45"/>
                  <w:sz w:val="24"/>
                  <w:szCs w:val="24"/>
                </w:rPr>
                <w:t xml:space="preserve"> </w:t>
              </w:r>
            </w:sdtContent>
          </w:sdt>
          <w:r>
            <w:rPr>
              <w:rFonts w:ascii="Times New Roman" w:eastAsia="Times New Roman" w:hAnsi="Times New Roman" w:cs="Times New Roman"/>
              <w:color w:val="2D3B45"/>
              <w:sz w:val="24"/>
              <w:szCs w:val="24"/>
              <w:highlight w:val="white"/>
            </w:rPr>
            <w:t>witnessed a player challenge a call made by another player or the official. Of those who participated, the results show that multiple players had experienced other players being unhappy with the official’s decision</w:t>
          </w:r>
          <w:sdt>
            <w:sdtPr>
              <w:tag w:val="goog_rdk_83"/>
              <w:id w:val="-1835984064"/>
            </w:sdtPr>
            <w:sdtContent>
              <w:ins w:id="3" w:author="Phil Hulbig" w:date="2022-12-15T12:18:00Z">
                <w:r>
                  <w:rPr>
                    <w:rFonts w:ascii="Times New Roman" w:eastAsia="Times New Roman" w:hAnsi="Times New Roman" w:cs="Times New Roman"/>
                    <w:color w:val="2D3B45"/>
                    <w:sz w:val="24"/>
                    <w:szCs w:val="24"/>
                    <w:highlight w:val="white"/>
                  </w:rPr>
                  <w:t>.</w:t>
                </w:r>
              </w:ins>
            </w:sdtContent>
          </w:sdt>
          <w:r>
            <w:rPr>
              <w:rFonts w:ascii="Times New Roman" w:eastAsia="Times New Roman" w:hAnsi="Times New Roman" w:cs="Times New Roman"/>
              <w:color w:val="2D3B45"/>
              <w:sz w:val="24"/>
              <w:szCs w:val="24"/>
              <w:highlight w:val="white"/>
            </w:rPr>
            <w:t xml:space="preserve"> 75% of them had in fact witnessed a player challenge the call of an official either in the match against them or against another player</w:t>
          </w:r>
          <w:sdt>
            <w:sdtPr>
              <w:tag w:val="goog_rdk_85"/>
              <w:id w:val="1045335551"/>
            </w:sdtPr>
            <w:sdtContent>
              <w:r>
                <w:rPr>
                  <w:rFonts w:ascii="Times New Roman" w:eastAsia="Times New Roman" w:hAnsi="Times New Roman" w:cs="Times New Roman"/>
                  <w:color w:val="2D3B45"/>
                  <w:sz w:val="24"/>
                  <w:szCs w:val="24"/>
                </w:rPr>
                <w:t>, while</w:t>
              </w:r>
              <w:r w:rsidR="004773C0">
                <w:rPr>
                  <w:rFonts w:ascii="Times New Roman" w:eastAsia="Times New Roman" w:hAnsi="Times New Roman" w:cs="Times New Roman"/>
                  <w:color w:val="2D3B45"/>
                  <w:sz w:val="24"/>
                  <w:szCs w:val="24"/>
                </w:rPr>
                <w:t xml:space="preserve"> </w:t>
              </w:r>
            </w:sdtContent>
          </w:sdt>
          <w:r>
            <w:rPr>
              <w:rFonts w:ascii="Times New Roman" w:eastAsia="Times New Roman" w:hAnsi="Times New Roman" w:cs="Times New Roman"/>
              <w:color w:val="2D3B45"/>
              <w:sz w:val="24"/>
              <w:szCs w:val="24"/>
              <w:highlight w:val="white"/>
            </w:rPr>
            <w:t>25% claimed they ha</w:t>
          </w:r>
          <w:sdt>
            <w:sdtPr>
              <w:tag w:val="goog_rdk_90"/>
              <w:id w:val="909352172"/>
            </w:sdtPr>
            <w:sdtContent>
              <w:r>
                <w:rPr>
                  <w:rFonts w:ascii="Times New Roman" w:eastAsia="Times New Roman" w:hAnsi="Times New Roman" w:cs="Times New Roman"/>
                  <w:color w:val="2D3B45"/>
                  <w:sz w:val="24"/>
                  <w:szCs w:val="24"/>
                </w:rPr>
                <w:t xml:space="preserve">d </w:t>
              </w:r>
            </w:sdtContent>
          </w:sdt>
          <w:r>
            <w:rPr>
              <w:rFonts w:ascii="Times New Roman" w:eastAsia="Times New Roman" w:hAnsi="Times New Roman" w:cs="Times New Roman"/>
              <w:color w:val="2D3B45"/>
              <w:sz w:val="24"/>
              <w:szCs w:val="24"/>
              <w:highlight w:val="white"/>
            </w:rPr>
            <w:t>not witnessed a player challenge a call made by a referee in a match against them or another player</w:t>
          </w:r>
          <w:sdt>
            <w:sdtPr>
              <w:tag w:val="goog_rdk_92"/>
              <w:id w:val="-565872280"/>
            </w:sdtPr>
            <w:sdtContent>
              <w:r w:rsidR="004773C0">
                <w:t xml:space="preserve">. </w:t>
              </w:r>
            </w:sdtContent>
          </w:sdt>
          <w:r>
            <w:rPr>
              <w:rFonts w:ascii="Times New Roman" w:eastAsia="Times New Roman" w:hAnsi="Times New Roman" w:cs="Times New Roman"/>
              <w:color w:val="2D3B45"/>
              <w:sz w:val="24"/>
              <w:szCs w:val="24"/>
            </w:rPr>
            <w:t>Although this survey did not allow the participants to elaborate, it would have been interesting to hear examples of what they had witnessed.</w:t>
          </w:r>
        </w:p>
      </w:sdtContent>
    </w:sdt>
    <w:p w14:paraId="04C930F0" w14:textId="6E58268D" w:rsidR="003C207A" w:rsidRDefault="00000000" w:rsidP="003C207A">
      <w:pPr>
        <w:shd w:val="clear" w:color="auto" w:fill="FFFFFF"/>
        <w:spacing w:after="0" w:line="480" w:lineRule="auto"/>
        <w:ind w:firstLine="720"/>
        <w:rPr>
          <w:rFonts w:ascii="Times New Roman" w:eastAsia="Times New Roman" w:hAnsi="Times New Roman" w:cs="Times New Roman"/>
          <w:color w:val="2D3B45"/>
          <w:sz w:val="24"/>
          <w:szCs w:val="24"/>
          <w:highlight w:val="white"/>
        </w:rPr>
      </w:pPr>
      <w:sdt>
        <w:sdtPr>
          <w:tag w:val="goog_rdk_102"/>
          <w:id w:val="6496932"/>
          <w:showingPlcHdr/>
        </w:sdtPr>
        <w:sdtContent>
          <w:r w:rsidR="003C207A">
            <w:t xml:space="preserve">     </w:t>
          </w:r>
        </w:sdtContent>
      </w:sdt>
      <w:r w:rsidR="003C207A">
        <w:rPr>
          <w:rFonts w:ascii="Times New Roman" w:eastAsia="Times New Roman" w:hAnsi="Times New Roman" w:cs="Times New Roman"/>
          <w:color w:val="2D3B45"/>
          <w:sz w:val="24"/>
          <w:szCs w:val="24"/>
          <w:highlight w:val="white"/>
        </w:rPr>
        <w:t>The fifth question of the survey asked the participants if they have ever heard of the Hawk-</w:t>
      </w:r>
      <w:r w:rsidR="004773C0">
        <w:rPr>
          <w:rFonts w:ascii="Times New Roman" w:eastAsia="Times New Roman" w:hAnsi="Times New Roman" w:cs="Times New Roman"/>
          <w:color w:val="2D3B45"/>
          <w:sz w:val="24"/>
          <w:szCs w:val="24"/>
          <w:highlight w:val="white"/>
        </w:rPr>
        <w:t>E</w:t>
      </w:r>
      <w:r w:rsidR="003C207A">
        <w:rPr>
          <w:rFonts w:ascii="Times New Roman" w:eastAsia="Times New Roman" w:hAnsi="Times New Roman" w:cs="Times New Roman"/>
          <w:color w:val="2D3B45"/>
          <w:sz w:val="24"/>
          <w:szCs w:val="24"/>
          <w:highlight w:val="white"/>
        </w:rPr>
        <w:t>ye system</w:t>
      </w:r>
      <w:sdt>
        <w:sdtPr>
          <w:tag w:val="goog_rdk_107"/>
          <w:id w:val="-612515217"/>
        </w:sdtPr>
        <w:sdtContent>
          <w:r w:rsidR="003C207A">
            <w:rPr>
              <w:rFonts w:ascii="Times New Roman" w:eastAsia="Times New Roman" w:hAnsi="Times New Roman" w:cs="Times New Roman"/>
              <w:color w:val="2D3B45"/>
              <w:sz w:val="24"/>
              <w:szCs w:val="24"/>
            </w:rPr>
            <w:t xml:space="preserve">, </w:t>
          </w:r>
        </w:sdtContent>
      </w:sdt>
      <w:r w:rsidR="003C207A">
        <w:rPr>
          <w:rFonts w:ascii="Times New Roman" w:eastAsia="Times New Roman" w:hAnsi="Times New Roman" w:cs="Times New Roman"/>
          <w:color w:val="2D3B45"/>
          <w:sz w:val="24"/>
          <w:szCs w:val="24"/>
          <w:highlight w:val="white"/>
        </w:rPr>
        <w:t>or other electronic tracking system</w:t>
      </w:r>
      <w:sdt>
        <w:sdtPr>
          <w:tag w:val="goog_rdk_108"/>
          <w:id w:val="-2005657319"/>
        </w:sdtPr>
        <w:sdtContent>
          <w:r w:rsidR="004773C0">
            <w:rPr>
              <w:rFonts w:ascii="Times New Roman" w:eastAsia="Times New Roman" w:hAnsi="Times New Roman" w:cs="Times New Roman"/>
              <w:color w:val="2D3B45"/>
              <w:sz w:val="24"/>
              <w:szCs w:val="24"/>
              <w:highlight w:val="white"/>
            </w:rPr>
            <w:t xml:space="preserve">s, </w:t>
          </w:r>
        </w:sdtContent>
      </w:sdt>
      <w:r w:rsidR="003C207A">
        <w:rPr>
          <w:rFonts w:ascii="Times New Roman" w:eastAsia="Times New Roman" w:hAnsi="Times New Roman" w:cs="Times New Roman"/>
          <w:color w:val="2D3B45"/>
          <w:sz w:val="24"/>
          <w:szCs w:val="24"/>
          <w:highlight w:val="white"/>
        </w:rPr>
        <w:t xml:space="preserve">and do they know what the system is used for in tennis. The results of the survey show that </w:t>
      </w:r>
      <w:r w:rsidR="004773C0">
        <w:rPr>
          <w:rFonts w:ascii="Times New Roman" w:eastAsia="Times New Roman" w:hAnsi="Times New Roman" w:cs="Times New Roman"/>
          <w:color w:val="2D3B45"/>
          <w:sz w:val="24"/>
          <w:szCs w:val="24"/>
          <w:highlight w:val="white"/>
        </w:rPr>
        <w:t xml:space="preserve">100% </w:t>
      </w:r>
      <w:r w:rsidR="003C207A">
        <w:rPr>
          <w:rFonts w:ascii="Times New Roman" w:eastAsia="Times New Roman" w:hAnsi="Times New Roman" w:cs="Times New Roman"/>
          <w:color w:val="2D3B45"/>
          <w:sz w:val="24"/>
          <w:szCs w:val="24"/>
          <w:highlight w:val="white"/>
        </w:rPr>
        <w:t>of the participants in fact had heard of an electronic system such as Hawk-</w:t>
      </w:r>
      <w:r w:rsidR="004773C0">
        <w:rPr>
          <w:rFonts w:ascii="Times New Roman" w:eastAsia="Times New Roman" w:hAnsi="Times New Roman" w:cs="Times New Roman"/>
          <w:color w:val="2D3B45"/>
          <w:sz w:val="24"/>
          <w:szCs w:val="24"/>
          <w:highlight w:val="white"/>
        </w:rPr>
        <w:t>E</w:t>
      </w:r>
      <w:r w:rsidR="003C207A">
        <w:rPr>
          <w:rFonts w:ascii="Times New Roman" w:eastAsia="Times New Roman" w:hAnsi="Times New Roman" w:cs="Times New Roman"/>
          <w:color w:val="2D3B45"/>
          <w:sz w:val="24"/>
          <w:szCs w:val="24"/>
          <w:highlight w:val="white"/>
        </w:rPr>
        <w:t>ye as well as knew of its function in the sport of tennis</w:t>
      </w:r>
      <w:r w:rsidR="003C207A">
        <w:t xml:space="preserve">. </w:t>
      </w:r>
      <w:r w:rsidR="003C207A">
        <w:rPr>
          <w:rFonts w:ascii="Times New Roman" w:eastAsia="Times New Roman" w:hAnsi="Times New Roman" w:cs="Times New Roman"/>
          <w:color w:val="2D3B45"/>
          <w:sz w:val="24"/>
          <w:szCs w:val="24"/>
          <w:highlight w:val="white"/>
        </w:rPr>
        <w:t xml:space="preserve">This </w:t>
      </w:r>
      <w:r w:rsidR="004773C0">
        <w:rPr>
          <w:rFonts w:ascii="Times New Roman" w:eastAsia="Times New Roman" w:hAnsi="Times New Roman" w:cs="Times New Roman"/>
          <w:color w:val="2D3B45"/>
          <w:sz w:val="24"/>
          <w:szCs w:val="24"/>
          <w:highlight w:val="white"/>
        </w:rPr>
        <w:t>result</w:t>
      </w:r>
      <w:r w:rsidR="003C207A">
        <w:rPr>
          <w:rFonts w:ascii="Times New Roman" w:eastAsia="Times New Roman" w:hAnsi="Times New Roman" w:cs="Times New Roman"/>
          <w:color w:val="2D3B45"/>
          <w:sz w:val="24"/>
          <w:szCs w:val="24"/>
          <w:highlight w:val="white"/>
        </w:rPr>
        <w:t xml:space="preserve"> indicated that all participants had a variety of knowledge when it came to the Hawk-</w:t>
      </w:r>
      <w:r w:rsidR="004773C0">
        <w:rPr>
          <w:rFonts w:ascii="Times New Roman" w:eastAsia="Times New Roman" w:hAnsi="Times New Roman" w:cs="Times New Roman"/>
          <w:color w:val="2D3B45"/>
          <w:sz w:val="24"/>
          <w:szCs w:val="24"/>
          <w:highlight w:val="white"/>
        </w:rPr>
        <w:t>E</w:t>
      </w:r>
      <w:r w:rsidR="003C207A">
        <w:rPr>
          <w:rFonts w:ascii="Times New Roman" w:eastAsia="Times New Roman" w:hAnsi="Times New Roman" w:cs="Times New Roman"/>
          <w:color w:val="2D3B45"/>
          <w:sz w:val="24"/>
          <w:szCs w:val="24"/>
          <w:highlight w:val="white"/>
        </w:rPr>
        <w:t>ye system from having heard of the name to knowing what the system is and what</w:t>
      </w:r>
      <w:r w:rsidR="004773C0">
        <w:rPr>
          <w:rFonts w:ascii="Times New Roman" w:eastAsia="Times New Roman" w:hAnsi="Times New Roman" w:cs="Times New Roman"/>
          <w:color w:val="2D3B45"/>
          <w:sz w:val="24"/>
          <w:szCs w:val="24"/>
          <w:highlight w:val="white"/>
        </w:rPr>
        <w:t xml:space="preserve"> </w:t>
      </w:r>
      <w:r w:rsidR="003C207A">
        <w:rPr>
          <w:rFonts w:ascii="Times New Roman" w:eastAsia="Times New Roman" w:hAnsi="Times New Roman" w:cs="Times New Roman"/>
          <w:color w:val="2D3B45"/>
          <w:sz w:val="24"/>
          <w:szCs w:val="24"/>
          <w:highlight w:val="white"/>
        </w:rPr>
        <w:t>its purpose</w:t>
      </w:r>
      <w:r w:rsidR="004773C0">
        <w:rPr>
          <w:rFonts w:ascii="Times New Roman" w:eastAsia="Times New Roman" w:hAnsi="Times New Roman" w:cs="Times New Roman"/>
          <w:color w:val="2D3B45"/>
          <w:sz w:val="24"/>
          <w:szCs w:val="24"/>
          <w:highlight w:val="white"/>
        </w:rPr>
        <w:t xml:space="preserve"> </w:t>
      </w:r>
      <w:proofErr w:type="gramStart"/>
      <w:r w:rsidR="004773C0">
        <w:rPr>
          <w:rFonts w:ascii="Times New Roman" w:eastAsia="Times New Roman" w:hAnsi="Times New Roman" w:cs="Times New Roman"/>
          <w:color w:val="2D3B45"/>
          <w:sz w:val="24"/>
          <w:szCs w:val="24"/>
          <w:highlight w:val="white"/>
        </w:rPr>
        <w:t xml:space="preserve">is </w:t>
      </w:r>
      <w:r w:rsidR="003C207A">
        <w:rPr>
          <w:rFonts w:ascii="Times New Roman" w:eastAsia="Times New Roman" w:hAnsi="Times New Roman" w:cs="Times New Roman"/>
          <w:color w:val="2D3B45"/>
          <w:sz w:val="24"/>
          <w:szCs w:val="24"/>
          <w:highlight w:val="white"/>
        </w:rPr>
        <w:t xml:space="preserve"> in</w:t>
      </w:r>
      <w:proofErr w:type="gramEnd"/>
      <w:r w:rsidR="003C207A">
        <w:rPr>
          <w:rFonts w:ascii="Times New Roman" w:eastAsia="Times New Roman" w:hAnsi="Times New Roman" w:cs="Times New Roman"/>
          <w:color w:val="2D3B45"/>
          <w:sz w:val="24"/>
          <w:szCs w:val="24"/>
          <w:highlight w:val="white"/>
        </w:rPr>
        <w:t xml:space="preserve"> the sport. </w:t>
      </w:r>
    </w:p>
    <w:p w14:paraId="35672860" w14:textId="14AFBE70" w:rsidR="003C207A" w:rsidRDefault="003C207A" w:rsidP="003C207A">
      <w:pPr>
        <w:shd w:val="clear" w:color="auto" w:fill="FFFFFF"/>
        <w:spacing w:after="0" w:line="480" w:lineRule="auto"/>
        <w:ind w:firstLine="720"/>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 xml:space="preserve">The sixth question in the survey asked the participants if they agree with the use of the </w:t>
      </w:r>
      <w:r w:rsidR="004773C0">
        <w:rPr>
          <w:rFonts w:ascii="Times New Roman" w:eastAsia="Times New Roman" w:hAnsi="Times New Roman" w:cs="Times New Roman"/>
          <w:color w:val="2D3B45"/>
          <w:sz w:val="24"/>
          <w:szCs w:val="24"/>
          <w:highlight w:val="white"/>
        </w:rPr>
        <w:t>H</w:t>
      </w:r>
      <w:r>
        <w:rPr>
          <w:rFonts w:ascii="Times New Roman" w:eastAsia="Times New Roman" w:hAnsi="Times New Roman" w:cs="Times New Roman"/>
          <w:color w:val="2D3B45"/>
          <w:sz w:val="24"/>
          <w:szCs w:val="24"/>
          <w:highlight w:val="white"/>
        </w:rPr>
        <w:t>awk-</w:t>
      </w:r>
      <w:r w:rsidR="004773C0">
        <w:rPr>
          <w:rFonts w:ascii="Times New Roman" w:eastAsia="Times New Roman" w:hAnsi="Times New Roman" w:cs="Times New Roman"/>
          <w:color w:val="2D3B45"/>
          <w:sz w:val="24"/>
          <w:szCs w:val="24"/>
          <w:highlight w:val="white"/>
        </w:rPr>
        <w:t>E</w:t>
      </w:r>
      <w:r>
        <w:rPr>
          <w:rFonts w:ascii="Times New Roman" w:eastAsia="Times New Roman" w:hAnsi="Times New Roman" w:cs="Times New Roman"/>
          <w:color w:val="2D3B45"/>
          <w:sz w:val="24"/>
          <w:szCs w:val="24"/>
          <w:highlight w:val="white"/>
        </w:rPr>
        <w:t xml:space="preserve">ye system being used in professional matches and </w:t>
      </w:r>
      <w:r w:rsidR="004773C0">
        <w:rPr>
          <w:rFonts w:ascii="Times New Roman" w:eastAsia="Times New Roman" w:hAnsi="Times New Roman" w:cs="Times New Roman"/>
          <w:color w:val="2D3B45"/>
          <w:sz w:val="24"/>
          <w:szCs w:val="24"/>
          <w:highlight w:val="white"/>
        </w:rPr>
        <w:t xml:space="preserve">allowed them to respond with </w:t>
      </w:r>
      <w:r>
        <w:rPr>
          <w:rFonts w:ascii="Times New Roman" w:eastAsia="Times New Roman" w:hAnsi="Times New Roman" w:cs="Times New Roman"/>
          <w:color w:val="2D3B45"/>
          <w:sz w:val="24"/>
          <w:szCs w:val="24"/>
          <w:highlight w:val="white"/>
        </w:rPr>
        <w:t xml:space="preserve">strongly agree, agree, neutral, disagree, strongly disagree. A Likert </w:t>
      </w:r>
      <w:r w:rsidR="004773C0">
        <w:rPr>
          <w:rFonts w:ascii="Times New Roman" w:eastAsia="Times New Roman" w:hAnsi="Times New Roman" w:cs="Times New Roman"/>
          <w:color w:val="2D3B45"/>
          <w:sz w:val="24"/>
          <w:szCs w:val="24"/>
          <w:highlight w:val="white"/>
        </w:rPr>
        <w:t xml:space="preserve">questionnaire </w:t>
      </w:r>
      <w:r>
        <w:rPr>
          <w:rFonts w:ascii="Times New Roman" w:eastAsia="Times New Roman" w:hAnsi="Times New Roman" w:cs="Times New Roman"/>
          <w:color w:val="2D3B45"/>
          <w:sz w:val="24"/>
          <w:szCs w:val="24"/>
          <w:highlight w:val="white"/>
        </w:rPr>
        <w:t xml:space="preserve">was given to the </w:t>
      </w:r>
      <w:r w:rsidR="004773C0">
        <w:rPr>
          <w:rFonts w:ascii="Times New Roman" w:eastAsia="Times New Roman" w:hAnsi="Times New Roman" w:cs="Times New Roman"/>
          <w:color w:val="2D3B45"/>
          <w:sz w:val="24"/>
          <w:szCs w:val="24"/>
          <w:highlight w:val="white"/>
        </w:rPr>
        <w:t>participants</w:t>
      </w:r>
      <w:r>
        <w:rPr>
          <w:rFonts w:ascii="Times New Roman" w:eastAsia="Times New Roman" w:hAnsi="Times New Roman" w:cs="Times New Roman"/>
          <w:color w:val="2D3B45"/>
          <w:sz w:val="24"/>
          <w:szCs w:val="24"/>
          <w:highlight w:val="white"/>
        </w:rPr>
        <w:t xml:space="preserve"> with the results indicating that none of the participants strongly agreed with the used of the system in professional matche</w:t>
      </w:r>
      <w:r w:rsidR="004773C0">
        <w:rPr>
          <w:rFonts w:ascii="Times New Roman" w:eastAsia="Times New Roman" w:hAnsi="Times New Roman" w:cs="Times New Roman"/>
          <w:color w:val="2D3B45"/>
          <w:sz w:val="24"/>
          <w:szCs w:val="24"/>
          <w:highlight w:val="white"/>
        </w:rPr>
        <w:t xml:space="preserve">s. </w:t>
      </w:r>
      <w:r>
        <w:rPr>
          <w:rFonts w:ascii="Times New Roman" w:eastAsia="Times New Roman" w:hAnsi="Times New Roman" w:cs="Times New Roman"/>
          <w:color w:val="2D3B45"/>
          <w:sz w:val="24"/>
          <w:szCs w:val="24"/>
          <w:highlight w:val="white"/>
        </w:rPr>
        <w:t xml:space="preserve">75% of participants agreed with the electronic system being used in professional matched, none of </w:t>
      </w:r>
      <w:r w:rsidR="004773C0">
        <w:rPr>
          <w:rFonts w:ascii="Times New Roman" w:eastAsia="Times New Roman" w:hAnsi="Times New Roman" w:cs="Times New Roman"/>
          <w:color w:val="2D3B45"/>
          <w:sz w:val="24"/>
          <w:szCs w:val="24"/>
          <w:highlight w:val="white"/>
        </w:rPr>
        <w:t xml:space="preserve">the </w:t>
      </w:r>
      <w:r>
        <w:rPr>
          <w:rFonts w:ascii="Times New Roman" w:eastAsia="Times New Roman" w:hAnsi="Times New Roman" w:cs="Times New Roman"/>
          <w:color w:val="2D3B45"/>
          <w:sz w:val="24"/>
          <w:szCs w:val="24"/>
          <w:highlight w:val="white"/>
        </w:rPr>
        <w:t>participants were neutral on the system being implemented in professional matches, 25% of participants disagreed with the electronic system being used in professional matche</w:t>
      </w:r>
      <w:r w:rsidR="004773C0">
        <w:rPr>
          <w:rFonts w:ascii="Times New Roman" w:eastAsia="Times New Roman" w:hAnsi="Times New Roman" w:cs="Times New Roman"/>
          <w:color w:val="2D3B45"/>
          <w:sz w:val="24"/>
          <w:szCs w:val="24"/>
          <w:highlight w:val="white"/>
        </w:rPr>
        <w:t>s</w:t>
      </w:r>
      <w:r>
        <w:rPr>
          <w:rFonts w:ascii="Times New Roman" w:eastAsia="Times New Roman" w:hAnsi="Times New Roman" w:cs="Times New Roman"/>
          <w:color w:val="2D3B45"/>
          <w:sz w:val="24"/>
          <w:szCs w:val="24"/>
          <w:highlight w:val="white"/>
        </w:rPr>
        <w:t xml:space="preserve">. These results further indicate a mixture of responses to the </w:t>
      </w:r>
      <w:r>
        <w:rPr>
          <w:rFonts w:ascii="Times New Roman" w:eastAsia="Times New Roman" w:hAnsi="Times New Roman" w:cs="Times New Roman"/>
          <w:color w:val="2D3B45"/>
          <w:sz w:val="24"/>
          <w:szCs w:val="24"/>
          <w:highlight w:val="white"/>
        </w:rPr>
        <w:lastRenderedPageBreak/>
        <w:t>system being utilized with most of the participants in agreement that the electronic system should be used while some disagree with the system being used which follows the repeated pattern that has been witnessed throughout this research,</w:t>
      </w:r>
    </w:p>
    <w:p w14:paraId="5184C5C3" w14:textId="2BB9EE66" w:rsidR="003C207A" w:rsidRDefault="003C207A" w:rsidP="003C207A">
      <w:pPr>
        <w:shd w:val="clear" w:color="auto" w:fill="FFFFFF"/>
        <w:spacing w:after="0" w:line="480" w:lineRule="auto"/>
        <w:ind w:firstLine="720"/>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The final question of the survey asked the participants whether they believed a human lineman is more accurate in finalizing difficult calls or the electronic system would be more accurate at finalizing difficult calls. The results of the survey showed that 75% of participants believed that the electronic system is more accurate of the two at finalizing difficult calls and 25% of participants believed that the human lineman was more accurate th</w:t>
      </w:r>
      <w:r w:rsidR="004773C0">
        <w:rPr>
          <w:rFonts w:ascii="Times New Roman" w:eastAsia="Times New Roman" w:hAnsi="Times New Roman" w:cs="Times New Roman"/>
          <w:color w:val="2D3B45"/>
          <w:sz w:val="24"/>
          <w:szCs w:val="24"/>
          <w:highlight w:val="white"/>
        </w:rPr>
        <w:t>a</w:t>
      </w:r>
      <w:r>
        <w:rPr>
          <w:rFonts w:ascii="Times New Roman" w:eastAsia="Times New Roman" w:hAnsi="Times New Roman" w:cs="Times New Roman"/>
          <w:color w:val="2D3B45"/>
          <w:sz w:val="24"/>
          <w:szCs w:val="24"/>
          <w:highlight w:val="white"/>
        </w:rPr>
        <w:t>n the two system when finalizing difficult calls. Although this question did not allow the participants to elaborate, it would be interesting to view their though</w:t>
      </w:r>
      <w:r w:rsidR="004773C0">
        <w:rPr>
          <w:rFonts w:ascii="Times New Roman" w:eastAsia="Times New Roman" w:hAnsi="Times New Roman" w:cs="Times New Roman"/>
          <w:color w:val="2D3B45"/>
          <w:sz w:val="24"/>
          <w:szCs w:val="24"/>
          <w:highlight w:val="white"/>
        </w:rPr>
        <w:t>t</w:t>
      </w:r>
      <w:r>
        <w:rPr>
          <w:rFonts w:ascii="Times New Roman" w:eastAsia="Times New Roman" w:hAnsi="Times New Roman" w:cs="Times New Roman"/>
          <w:color w:val="2D3B45"/>
          <w:sz w:val="24"/>
          <w:szCs w:val="24"/>
          <w:highlight w:val="white"/>
        </w:rPr>
        <w:t xml:space="preserve"> process on how they were able to make that decision</w:t>
      </w:r>
      <w:r w:rsidR="004773C0">
        <w:rPr>
          <w:rFonts w:ascii="Times New Roman" w:eastAsia="Times New Roman" w:hAnsi="Times New Roman" w:cs="Times New Roman"/>
          <w:color w:val="2D3B45"/>
          <w:sz w:val="24"/>
          <w:szCs w:val="24"/>
          <w:highlight w:val="white"/>
        </w:rPr>
        <w:t>.</w:t>
      </w:r>
    </w:p>
    <w:p w14:paraId="6DA3B057" w14:textId="305746D4" w:rsidR="003C207A" w:rsidRDefault="003C207A" w:rsidP="003C207A">
      <w:pPr>
        <w:shd w:val="clear" w:color="auto" w:fill="FFFFFF"/>
        <w:spacing w:after="0" w:line="480" w:lineRule="auto"/>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 xml:space="preserve">         For the interview conducted with the </w:t>
      </w:r>
      <w:r w:rsidR="004773C0">
        <w:rPr>
          <w:rFonts w:ascii="Times New Roman" w:eastAsia="Times New Roman" w:hAnsi="Times New Roman" w:cs="Times New Roman"/>
          <w:color w:val="2D3B45"/>
          <w:sz w:val="24"/>
          <w:szCs w:val="24"/>
          <w:highlight w:val="white"/>
        </w:rPr>
        <w:t xml:space="preserve">Curry College men’s and women’s tennis </w:t>
      </w:r>
      <w:r>
        <w:rPr>
          <w:rFonts w:ascii="Times New Roman" w:eastAsia="Times New Roman" w:hAnsi="Times New Roman" w:cs="Times New Roman"/>
          <w:color w:val="2D3B45"/>
          <w:sz w:val="24"/>
          <w:szCs w:val="24"/>
          <w:highlight w:val="white"/>
        </w:rPr>
        <w:t xml:space="preserve">coach, </w:t>
      </w:r>
      <w:r w:rsidR="004773C0">
        <w:rPr>
          <w:rFonts w:ascii="Times New Roman" w:eastAsia="Times New Roman" w:hAnsi="Times New Roman" w:cs="Times New Roman"/>
          <w:color w:val="2D3B45"/>
          <w:sz w:val="24"/>
          <w:szCs w:val="24"/>
          <w:highlight w:val="white"/>
        </w:rPr>
        <w:t>six</w:t>
      </w:r>
      <w:r>
        <w:rPr>
          <w:rFonts w:ascii="Times New Roman" w:eastAsia="Times New Roman" w:hAnsi="Times New Roman" w:cs="Times New Roman"/>
          <w:color w:val="2D3B45"/>
          <w:sz w:val="24"/>
          <w:szCs w:val="24"/>
          <w:highlight w:val="white"/>
        </w:rPr>
        <w:t xml:space="preserve"> questions were asked that were almost identical to the player </w:t>
      </w:r>
      <w:proofErr w:type="gramStart"/>
      <w:r>
        <w:rPr>
          <w:rFonts w:ascii="Times New Roman" w:eastAsia="Times New Roman" w:hAnsi="Times New Roman" w:cs="Times New Roman"/>
          <w:color w:val="2D3B45"/>
          <w:sz w:val="24"/>
          <w:szCs w:val="24"/>
          <w:highlight w:val="white"/>
        </w:rPr>
        <w:t>survey</w:t>
      </w:r>
      <w:proofErr w:type="gramEnd"/>
      <w:r>
        <w:rPr>
          <w:rFonts w:ascii="Times New Roman" w:eastAsia="Times New Roman" w:hAnsi="Times New Roman" w:cs="Times New Roman"/>
          <w:color w:val="2D3B45"/>
          <w:sz w:val="24"/>
          <w:szCs w:val="24"/>
          <w:highlight w:val="white"/>
        </w:rPr>
        <w:t xml:space="preserve"> but one question was changed and one removed. After consenting to being interviewed, the first question</w:t>
      </w:r>
      <w:r w:rsidR="004773C0">
        <w:rPr>
          <w:rFonts w:ascii="Times New Roman" w:eastAsia="Times New Roman" w:hAnsi="Times New Roman" w:cs="Times New Roman"/>
          <w:color w:val="2D3B45"/>
          <w:sz w:val="24"/>
          <w:szCs w:val="24"/>
          <w:highlight w:val="white"/>
        </w:rPr>
        <w:t xml:space="preserve"> was </w:t>
      </w:r>
      <w:r>
        <w:rPr>
          <w:rFonts w:ascii="Times New Roman" w:eastAsia="Times New Roman" w:hAnsi="Times New Roman" w:cs="Times New Roman"/>
          <w:color w:val="2D3B45"/>
          <w:sz w:val="24"/>
          <w:szCs w:val="24"/>
          <w:highlight w:val="white"/>
        </w:rPr>
        <w:t xml:space="preserve">how long </w:t>
      </w:r>
      <w:proofErr w:type="gramStart"/>
      <w:r>
        <w:rPr>
          <w:rFonts w:ascii="Times New Roman" w:eastAsia="Times New Roman" w:hAnsi="Times New Roman" w:cs="Times New Roman"/>
          <w:color w:val="2D3B45"/>
          <w:sz w:val="24"/>
          <w:szCs w:val="24"/>
          <w:highlight w:val="white"/>
        </w:rPr>
        <w:t xml:space="preserve">had </w:t>
      </w:r>
      <w:r w:rsidR="004773C0">
        <w:rPr>
          <w:rFonts w:ascii="Times New Roman" w:eastAsia="Times New Roman" w:hAnsi="Times New Roman" w:cs="Times New Roman"/>
          <w:color w:val="2D3B45"/>
          <w:sz w:val="24"/>
          <w:szCs w:val="24"/>
          <w:highlight w:val="white"/>
        </w:rPr>
        <w:t>he</w:t>
      </w:r>
      <w:proofErr w:type="gramEnd"/>
      <w:r w:rsidR="004773C0">
        <w:rPr>
          <w:rFonts w:ascii="Times New Roman" w:eastAsia="Times New Roman" w:hAnsi="Times New Roman" w:cs="Times New Roman"/>
          <w:color w:val="2D3B45"/>
          <w:sz w:val="24"/>
          <w:szCs w:val="24"/>
          <w:highlight w:val="white"/>
        </w:rPr>
        <w:t xml:space="preserve"> </w:t>
      </w:r>
      <w:r>
        <w:rPr>
          <w:rFonts w:ascii="Times New Roman" w:eastAsia="Times New Roman" w:hAnsi="Times New Roman" w:cs="Times New Roman"/>
          <w:color w:val="2D3B45"/>
          <w:sz w:val="24"/>
          <w:szCs w:val="24"/>
          <w:highlight w:val="white"/>
        </w:rPr>
        <w:t xml:space="preserve">been playing tennis. The coached explained he had over 35 years of experience in the sport </w:t>
      </w:r>
      <w:r w:rsidR="004773C0">
        <w:rPr>
          <w:rFonts w:ascii="Times New Roman" w:eastAsia="Times New Roman" w:hAnsi="Times New Roman" w:cs="Times New Roman"/>
          <w:color w:val="2D3B45"/>
          <w:sz w:val="24"/>
          <w:szCs w:val="24"/>
          <w:highlight w:val="white"/>
        </w:rPr>
        <w:t xml:space="preserve">as </w:t>
      </w:r>
      <w:r>
        <w:rPr>
          <w:rFonts w:ascii="Times New Roman" w:eastAsia="Times New Roman" w:hAnsi="Times New Roman" w:cs="Times New Roman"/>
          <w:color w:val="2D3B45"/>
          <w:sz w:val="24"/>
          <w:szCs w:val="24"/>
          <w:highlight w:val="white"/>
        </w:rPr>
        <w:t xml:space="preserve">an active player, a coach, </w:t>
      </w:r>
      <w:r w:rsidR="004773C0">
        <w:rPr>
          <w:rFonts w:ascii="Times New Roman" w:eastAsia="Times New Roman" w:hAnsi="Times New Roman" w:cs="Times New Roman"/>
          <w:color w:val="2D3B45"/>
          <w:sz w:val="24"/>
          <w:szCs w:val="24"/>
          <w:highlight w:val="white"/>
        </w:rPr>
        <w:t xml:space="preserve">as well as </w:t>
      </w:r>
      <w:r>
        <w:rPr>
          <w:rFonts w:ascii="Times New Roman" w:eastAsia="Times New Roman" w:hAnsi="Times New Roman" w:cs="Times New Roman"/>
          <w:color w:val="2D3B45"/>
          <w:sz w:val="24"/>
          <w:szCs w:val="24"/>
          <w:highlight w:val="white"/>
        </w:rPr>
        <w:t xml:space="preserve">a referee. The next question in the interview asked how long </w:t>
      </w:r>
      <w:r w:rsidR="004773C0">
        <w:rPr>
          <w:rFonts w:ascii="Times New Roman" w:eastAsia="Times New Roman" w:hAnsi="Times New Roman" w:cs="Times New Roman"/>
          <w:color w:val="2D3B45"/>
          <w:sz w:val="24"/>
          <w:szCs w:val="24"/>
          <w:highlight w:val="white"/>
        </w:rPr>
        <w:t xml:space="preserve">he </w:t>
      </w:r>
      <w:r>
        <w:rPr>
          <w:rFonts w:ascii="Times New Roman" w:eastAsia="Times New Roman" w:hAnsi="Times New Roman" w:cs="Times New Roman"/>
          <w:color w:val="2D3B45"/>
          <w:sz w:val="24"/>
          <w:szCs w:val="24"/>
          <w:highlight w:val="white"/>
        </w:rPr>
        <w:t xml:space="preserve">had been coaching at </w:t>
      </w:r>
      <w:r w:rsidR="004773C0">
        <w:rPr>
          <w:rFonts w:ascii="Times New Roman" w:eastAsia="Times New Roman" w:hAnsi="Times New Roman" w:cs="Times New Roman"/>
          <w:color w:val="2D3B45"/>
          <w:sz w:val="24"/>
          <w:szCs w:val="24"/>
          <w:highlight w:val="white"/>
        </w:rPr>
        <w:t>C</w:t>
      </w:r>
      <w:r>
        <w:rPr>
          <w:rFonts w:ascii="Times New Roman" w:eastAsia="Times New Roman" w:hAnsi="Times New Roman" w:cs="Times New Roman"/>
          <w:color w:val="2D3B45"/>
          <w:sz w:val="24"/>
          <w:szCs w:val="24"/>
          <w:highlight w:val="white"/>
        </w:rPr>
        <w:t xml:space="preserve">urry </w:t>
      </w:r>
      <w:r w:rsidR="004773C0">
        <w:rPr>
          <w:rFonts w:ascii="Times New Roman" w:eastAsia="Times New Roman" w:hAnsi="Times New Roman" w:cs="Times New Roman"/>
          <w:color w:val="2D3B45"/>
          <w:sz w:val="24"/>
          <w:szCs w:val="24"/>
          <w:highlight w:val="white"/>
        </w:rPr>
        <w:t>C</w:t>
      </w:r>
      <w:r>
        <w:rPr>
          <w:rFonts w:ascii="Times New Roman" w:eastAsia="Times New Roman" w:hAnsi="Times New Roman" w:cs="Times New Roman"/>
          <w:color w:val="2D3B45"/>
          <w:sz w:val="24"/>
          <w:szCs w:val="24"/>
          <w:highlight w:val="white"/>
        </w:rPr>
        <w:t>ollege. His response</w:t>
      </w:r>
      <w:r w:rsidR="004773C0">
        <w:rPr>
          <w:rFonts w:ascii="Times New Roman" w:eastAsia="Times New Roman" w:hAnsi="Times New Roman" w:cs="Times New Roman"/>
          <w:color w:val="2D3B45"/>
          <w:sz w:val="24"/>
          <w:szCs w:val="24"/>
          <w:highlight w:val="white"/>
        </w:rPr>
        <w:t xml:space="preserve"> was that </w:t>
      </w:r>
      <w:r>
        <w:rPr>
          <w:rFonts w:ascii="Times New Roman" w:eastAsia="Times New Roman" w:hAnsi="Times New Roman" w:cs="Times New Roman"/>
          <w:color w:val="2D3B45"/>
          <w:sz w:val="24"/>
          <w:szCs w:val="24"/>
          <w:highlight w:val="white"/>
        </w:rPr>
        <w:t xml:space="preserve">he </w:t>
      </w:r>
      <w:r w:rsidR="004773C0">
        <w:rPr>
          <w:rFonts w:ascii="Times New Roman" w:eastAsia="Times New Roman" w:hAnsi="Times New Roman" w:cs="Times New Roman"/>
          <w:color w:val="2D3B45"/>
          <w:sz w:val="24"/>
          <w:szCs w:val="24"/>
          <w:highlight w:val="white"/>
        </w:rPr>
        <w:t>h</w:t>
      </w:r>
      <w:r>
        <w:rPr>
          <w:rFonts w:ascii="Times New Roman" w:eastAsia="Times New Roman" w:hAnsi="Times New Roman" w:cs="Times New Roman"/>
          <w:color w:val="2D3B45"/>
          <w:sz w:val="24"/>
          <w:szCs w:val="24"/>
          <w:highlight w:val="white"/>
        </w:rPr>
        <w:t>as been a part</w:t>
      </w:r>
      <w:r w:rsidR="004773C0">
        <w:rPr>
          <w:rFonts w:ascii="Times New Roman" w:eastAsia="Times New Roman" w:hAnsi="Times New Roman" w:cs="Times New Roman"/>
          <w:color w:val="2D3B45"/>
          <w:sz w:val="24"/>
          <w:szCs w:val="24"/>
          <w:highlight w:val="white"/>
        </w:rPr>
        <w:t>-</w:t>
      </w:r>
      <w:r>
        <w:rPr>
          <w:rFonts w:ascii="Times New Roman" w:eastAsia="Times New Roman" w:hAnsi="Times New Roman" w:cs="Times New Roman"/>
          <w:color w:val="2D3B45"/>
          <w:sz w:val="24"/>
          <w:szCs w:val="24"/>
          <w:highlight w:val="white"/>
        </w:rPr>
        <w:t xml:space="preserve">time coach for </w:t>
      </w:r>
      <w:r w:rsidR="004773C0">
        <w:rPr>
          <w:rFonts w:ascii="Times New Roman" w:eastAsia="Times New Roman" w:hAnsi="Times New Roman" w:cs="Times New Roman"/>
          <w:color w:val="2D3B45"/>
          <w:sz w:val="24"/>
          <w:szCs w:val="24"/>
          <w:highlight w:val="white"/>
        </w:rPr>
        <w:t>five</w:t>
      </w:r>
      <w:r>
        <w:rPr>
          <w:rFonts w:ascii="Times New Roman" w:eastAsia="Times New Roman" w:hAnsi="Times New Roman" w:cs="Times New Roman"/>
          <w:color w:val="2D3B45"/>
          <w:sz w:val="24"/>
          <w:szCs w:val="24"/>
          <w:highlight w:val="white"/>
        </w:rPr>
        <w:t xml:space="preserve"> years but had coached at different schools for a total of </w:t>
      </w:r>
      <w:r w:rsidR="004773C0">
        <w:rPr>
          <w:rFonts w:ascii="Times New Roman" w:eastAsia="Times New Roman" w:hAnsi="Times New Roman" w:cs="Times New Roman"/>
          <w:color w:val="2D3B45"/>
          <w:sz w:val="24"/>
          <w:szCs w:val="24"/>
          <w:highlight w:val="white"/>
        </w:rPr>
        <w:t>10</w:t>
      </w:r>
      <w:r>
        <w:rPr>
          <w:rFonts w:ascii="Times New Roman" w:eastAsia="Times New Roman" w:hAnsi="Times New Roman" w:cs="Times New Roman"/>
          <w:color w:val="2D3B45"/>
          <w:sz w:val="24"/>
          <w:szCs w:val="24"/>
          <w:highlight w:val="white"/>
        </w:rPr>
        <w:t xml:space="preserve"> years. The third question in the interview asked </w:t>
      </w:r>
      <w:r w:rsidR="004773C0">
        <w:rPr>
          <w:rFonts w:ascii="Times New Roman" w:eastAsia="Times New Roman" w:hAnsi="Times New Roman" w:cs="Times New Roman"/>
          <w:color w:val="2D3B45"/>
          <w:sz w:val="24"/>
          <w:szCs w:val="24"/>
          <w:highlight w:val="white"/>
        </w:rPr>
        <w:t xml:space="preserve">if he had </w:t>
      </w:r>
      <w:r>
        <w:rPr>
          <w:rFonts w:ascii="Times New Roman" w:eastAsia="Times New Roman" w:hAnsi="Times New Roman" w:cs="Times New Roman"/>
          <w:color w:val="2D3B45"/>
          <w:sz w:val="24"/>
          <w:szCs w:val="24"/>
          <w:highlight w:val="white"/>
        </w:rPr>
        <w:t>witnessed any players challenge a call made by other players or officials. His response was he had in fact experienced times where players have challenged calls</w:t>
      </w:r>
      <w:r w:rsidR="004773C0">
        <w:rPr>
          <w:rFonts w:ascii="Times New Roman" w:eastAsia="Times New Roman" w:hAnsi="Times New Roman" w:cs="Times New Roman"/>
          <w:color w:val="2D3B45"/>
          <w:sz w:val="24"/>
          <w:szCs w:val="24"/>
          <w:highlight w:val="white"/>
        </w:rPr>
        <w:t>,</w:t>
      </w:r>
      <w:r>
        <w:rPr>
          <w:rFonts w:ascii="Times New Roman" w:eastAsia="Times New Roman" w:hAnsi="Times New Roman" w:cs="Times New Roman"/>
          <w:color w:val="2D3B45"/>
          <w:sz w:val="24"/>
          <w:szCs w:val="24"/>
          <w:highlight w:val="white"/>
        </w:rPr>
        <w:t xml:space="preserve"> both when he actively played and during his time as an official. The fourth question asked was </w:t>
      </w:r>
      <w:r w:rsidR="004773C0">
        <w:rPr>
          <w:rFonts w:ascii="Times New Roman" w:eastAsia="Times New Roman" w:hAnsi="Times New Roman" w:cs="Times New Roman"/>
          <w:color w:val="2D3B45"/>
          <w:sz w:val="24"/>
          <w:szCs w:val="24"/>
          <w:highlight w:val="white"/>
        </w:rPr>
        <w:t xml:space="preserve">if he had </w:t>
      </w:r>
      <w:r>
        <w:rPr>
          <w:rFonts w:ascii="Times New Roman" w:eastAsia="Times New Roman" w:hAnsi="Times New Roman" w:cs="Times New Roman"/>
          <w:color w:val="2D3B45"/>
          <w:sz w:val="24"/>
          <w:szCs w:val="24"/>
          <w:highlight w:val="white"/>
        </w:rPr>
        <w:t xml:space="preserve">heard of the </w:t>
      </w:r>
      <w:r w:rsidR="004773C0">
        <w:rPr>
          <w:rFonts w:ascii="Times New Roman" w:eastAsia="Times New Roman" w:hAnsi="Times New Roman" w:cs="Times New Roman"/>
          <w:color w:val="2D3B45"/>
          <w:sz w:val="24"/>
          <w:szCs w:val="24"/>
          <w:highlight w:val="white"/>
        </w:rPr>
        <w:t>H</w:t>
      </w:r>
      <w:r>
        <w:rPr>
          <w:rFonts w:ascii="Times New Roman" w:eastAsia="Times New Roman" w:hAnsi="Times New Roman" w:cs="Times New Roman"/>
          <w:color w:val="2D3B45"/>
          <w:sz w:val="24"/>
          <w:szCs w:val="24"/>
          <w:highlight w:val="white"/>
        </w:rPr>
        <w:t>awk-</w:t>
      </w:r>
      <w:r w:rsidR="004773C0">
        <w:rPr>
          <w:rFonts w:ascii="Times New Roman" w:eastAsia="Times New Roman" w:hAnsi="Times New Roman" w:cs="Times New Roman"/>
          <w:color w:val="2D3B45"/>
          <w:sz w:val="24"/>
          <w:szCs w:val="24"/>
          <w:highlight w:val="white"/>
        </w:rPr>
        <w:t>E</w:t>
      </w:r>
      <w:r>
        <w:rPr>
          <w:rFonts w:ascii="Times New Roman" w:eastAsia="Times New Roman" w:hAnsi="Times New Roman" w:cs="Times New Roman"/>
          <w:color w:val="2D3B45"/>
          <w:sz w:val="24"/>
          <w:szCs w:val="24"/>
          <w:highlight w:val="white"/>
        </w:rPr>
        <w:t xml:space="preserve">ye system. His response was </w:t>
      </w:r>
      <w:proofErr w:type="gramStart"/>
      <w:r>
        <w:rPr>
          <w:rFonts w:ascii="Times New Roman" w:eastAsia="Times New Roman" w:hAnsi="Times New Roman" w:cs="Times New Roman"/>
          <w:color w:val="2D3B45"/>
          <w:sz w:val="24"/>
          <w:szCs w:val="24"/>
          <w:highlight w:val="white"/>
        </w:rPr>
        <w:t>yes</w:t>
      </w:r>
      <w:proofErr w:type="gramEnd"/>
      <w:r>
        <w:rPr>
          <w:rFonts w:ascii="Times New Roman" w:eastAsia="Times New Roman" w:hAnsi="Times New Roman" w:cs="Times New Roman"/>
          <w:color w:val="2D3B45"/>
          <w:sz w:val="24"/>
          <w:szCs w:val="24"/>
          <w:highlight w:val="white"/>
        </w:rPr>
        <w:t xml:space="preserve"> he had heard of the </w:t>
      </w:r>
      <w:r w:rsidR="004773C0">
        <w:rPr>
          <w:rFonts w:ascii="Times New Roman" w:eastAsia="Times New Roman" w:hAnsi="Times New Roman" w:cs="Times New Roman"/>
          <w:color w:val="2D3B45"/>
          <w:sz w:val="24"/>
          <w:szCs w:val="24"/>
          <w:highlight w:val="white"/>
        </w:rPr>
        <w:t>H</w:t>
      </w:r>
      <w:r>
        <w:rPr>
          <w:rFonts w:ascii="Times New Roman" w:eastAsia="Times New Roman" w:hAnsi="Times New Roman" w:cs="Times New Roman"/>
          <w:color w:val="2D3B45"/>
          <w:sz w:val="24"/>
          <w:szCs w:val="24"/>
          <w:highlight w:val="white"/>
        </w:rPr>
        <w:t>awk-</w:t>
      </w:r>
      <w:r w:rsidR="004773C0">
        <w:rPr>
          <w:rFonts w:ascii="Times New Roman" w:eastAsia="Times New Roman" w:hAnsi="Times New Roman" w:cs="Times New Roman"/>
          <w:color w:val="2D3B45"/>
          <w:sz w:val="24"/>
          <w:szCs w:val="24"/>
          <w:highlight w:val="white"/>
        </w:rPr>
        <w:t>E</w:t>
      </w:r>
      <w:r>
        <w:rPr>
          <w:rFonts w:ascii="Times New Roman" w:eastAsia="Times New Roman" w:hAnsi="Times New Roman" w:cs="Times New Roman"/>
          <w:color w:val="2D3B45"/>
          <w:sz w:val="24"/>
          <w:szCs w:val="24"/>
          <w:highlight w:val="white"/>
        </w:rPr>
        <w:t xml:space="preserve">ye system as well as other electronic systems for tracking the ball. These systems </w:t>
      </w:r>
      <w:r>
        <w:rPr>
          <w:rFonts w:ascii="Times New Roman" w:eastAsia="Times New Roman" w:hAnsi="Times New Roman" w:cs="Times New Roman"/>
          <w:color w:val="2D3B45"/>
          <w:sz w:val="24"/>
          <w:szCs w:val="24"/>
          <w:highlight w:val="white"/>
        </w:rPr>
        <w:lastRenderedPageBreak/>
        <w:t>include a pad that lays underneath the court and would detect where the ball landed as well as a laser</w:t>
      </w:r>
      <w:r w:rsidR="004773C0">
        <w:rPr>
          <w:rFonts w:ascii="Times New Roman" w:eastAsia="Times New Roman" w:hAnsi="Times New Roman" w:cs="Times New Roman"/>
          <w:color w:val="2D3B45"/>
          <w:sz w:val="24"/>
          <w:szCs w:val="24"/>
          <w:highlight w:val="white"/>
        </w:rPr>
        <w:t>-</w:t>
      </w:r>
      <w:r>
        <w:rPr>
          <w:rFonts w:ascii="Times New Roman" w:eastAsia="Times New Roman" w:hAnsi="Times New Roman" w:cs="Times New Roman"/>
          <w:color w:val="2D3B45"/>
          <w:sz w:val="24"/>
          <w:szCs w:val="24"/>
          <w:highlight w:val="white"/>
        </w:rPr>
        <w:t xml:space="preserve">guided system that would track the location of the ball and display its location on a monitor. For the fifth question, the coach was asked </w:t>
      </w:r>
      <w:r w:rsidR="004773C0">
        <w:rPr>
          <w:rFonts w:ascii="Times New Roman" w:eastAsia="Times New Roman" w:hAnsi="Times New Roman" w:cs="Times New Roman"/>
          <w:color w:val="2D3B45"/>
          <w:sz w:val="24"/>
          <w:szCs w:val="24"/>
          <w:highlight w:val="white"/>
        </w:rPr>
        <w:t xml:space="preserve">if he </w:t>
      </w:r>
      <w:r>
        <w:rPr>
          <w:rFonts w:ascii="Times New Roman" w:eastAsia="Times New Roman" w:hAnsi="Times New Roman" w:cs="Times New Roman"/>
          <w:color w:val="2D3B45"/>
          <w:sz w:val="24"/>
          <w:szCs w:val="24"/>
          <w:highlight w:val="white"/>
        </w:rPr>
        <w:t>agree</w:t>
      </w:r>
      <w:r w:rsidR="004773C0">
        <w:rPr>
          <w:rFonts w:ascii="Times New Roman" w:eastAsia="Times New Roman" w:hAnsi="Times New Roman" w:cs="Times New Roman"/>
          <w:color w:val="2D3B45"/>
          <w:sz w:val="24"/>
          <w:szCs w:val="24"/>
          <w:highlight w:val="white"/>
        </w:rPr>
        <w:t>s</w:t>
      </w:r>
      <w:r>
        <w:rPr>
          <w:rFonts w:ascii="Times New Roman" w:eastAsia="Times New Roman" w:hAnsi="Times New Roman" w:cs="Times New Roman"/>
          <w:color w:val="2D3B45"/>
          <w:sz w:val="24"/>
          <w:szCs w:val="24"/>
          <w:highlight w:val="white"/>
        </w:rPr>
        <w:t xml:space="preserve"> with the </w:t>
      </w:r>
      <w:r w:rsidR="004773C0">
        <w:rPr>
          <w:rFonts w:ascii="Times New Roman" w:eastAsia="Times New Roman" w:hAnsi="Times New Roman" w:cs="Times New Roman"/>
          <w:color w:val="2D3B45"/>
          <w:sz w:val="24"/>
          <w:szCs w:val="24"/>
          <w:highlight w:val="white"/>
        </w:rPr>
        <w:t>H</w:t>
      </w:r>
      <w:r>
        <w:rPr>
          <w:rFonts w:ascii="Times New Roman" w:eastAsia="Times New Roman" w:hAnsi="Times New Roman" w:cs="Times New Roman"/>
          <w:color w:val="2D3B45"/>
          <w:sz w:val="24"/>
          <w:szCs w:val="24"/>
          <w:highlight w:val="white"/>
        </w:rPr>
        <w:t>awk-</w:t>
      </w:r>
      <w:r w:rsidR="004773C0">
        <w:rPr>
          <w:rFonts w:ascii="Times New Roman" w:eastAsia="Times New Roman" w:hAnsi="Times New Roman" w:cs="Times New Roman"/>
          <w:color w:val="2D3B45"/>
          <w:sz w:val="24"/>
          <w:szCs w:val="24"/>
          <w:highlight w:val="white"/>
        </w:rPr>
        <w:t>E</w:t>
      </w:r>
      <w:r>
        <w:rPr>
          <w:rFonts w:ascii="Times New Roman" w:eastAsia="Times New Roman" w:hAnsi="Times New Roman" w:cs="Times New Roman"/>
          <w:color w:val="2D3B45"/>
          <w:sz w:val="24"/>
          <w:szCs w:val="24"/>
          <w:highlight w:val="white"/>
        </w:rPr>
        <w:t xml:space="preserve">ye system being implemented in professional matches, </w:t>
      </w:r>
      <w:r w:rsidR="004773C0">
        <w:rPr>
          <w:rFonts w:ascii="Times New Roman" w:eastAsia="Times New Roman" w:hAnsi="Times New Roman" w:cs="Times New Roman"/>
          <w:color w:val="2D3B45"/>
          <w:sz w:val="24"/>
          <w:szCs w:val="24"/>
          <w:highlight w:val="white"/>
        </w:rPr>
        <w:t xml:space="preserve">and </w:t>
      </w:r>
      <w:r>
        <w:rPr>
          <w:rFonts w:ascii="Times New Roman" w:eastAsia="Times New Roman" w:hAnsi="Times New Roman" w:cs="Times New Roman"/>
          <w:color w:val="2D3B45"/>
          <w:sz w:val="24"/>
          <w:szCs w:val="24"/>
          <w:highlight w:val="white"/>
        </w:rPr>
        <w:t xml:space="preserve">he agreed with the use of the system being implemented. For the final question of whether he feels the electronic </w:t>
      </w:r>
      <w:proofErr w:type="gramStart"/>
      <w:r>
        <w:rPr>
          <w:rFonts w:ascii="Times New Roman" w:eastAsia="Times New Roman" w:hAnsi="Times New Roman" w:cs="Times New Roman"/>
          <w:color w:val="2D3B45"/>
          <w:sz w:val="24"/>
          <w:szCs w:val="24"/>
          <w:highlight w:val="white"/>
        </w:rPr>
        <w:t>system</w:t>
      </w:r>
      <w:proofErr w:type="gramEnd"/>
      <w:r>
        <w:rPr>
          <w:rFonts w:ascii="Times New Roman" w:eastAsia="Times New Roman" w:hAnsi="Times New Roman" w:cs="Times New Roman"/>
          <w:color w:val="2D3B45"/>
          <w:sz w:val="24"/>
          <w:szCs w:val="24"/>
          <w:highlight w:val="white"/>
        </w:rPr>
        <w:t xml:space="preserve"> or a human lineman is more accurate</w:t>
      </w:r>
      <w:r w:rsidR="004773C0">
        <w:rPr>
          <w:rFonts w:ascii="Times New Roman" w:eastAsia="Times New Roman" w:hAnsi="Times New Roman" w:cs="Times New Roman"/>
          <w:color w:val="2D3B45"/>
          <w:sz w:val="24"/>
          <w:szCs w:val="24"/>
          <w:highlight w:val="white"/>
        </w:rPr>
        <w:t xml:space="preserve">, the coach response was that </w:t>
      </w:r>
      <w:r>
        <w:rPr>
          <w:rFonts w:ascii="Times New Roman" w:eastAsia="Times New Roman" w:hAnsi="Times New Roman" w:cs="Times New Roman"/>
          <w:color w:val="2D3B45"/>
          <w:sz w:val="24"/>
          <w:szCs w:val="24"/>
          <w:highlight w:val="white"/>
        </w:rPr>
        <w:t>he felt that the electronic system was more accurate compared to the human lineman.</w:t>
      </w:r>
    </w:p>
    <w:p w14:paraId="3BB0E607" w14:textId="5AE2DE90" w:rsidR="003C207A" w:rsidRDefault="003C207A" w:rsidP="003C207A">
      <w:pPr>
        <w:spacing w:line="480" w:lineRule="auto"/>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ab/>
        <w:t xml:space="preserve">After reviewing the data collected from the </w:t>
      </w:r>
      <w:r w:rsidR="00472EEA">
        <w:rPr>
          <w:rFonts w:ascii="Times New Roman" w:eastAsia="Times New Roman" w:hAnsi="Times New Roman" w:cs="Times New Roman"/>
          <w:color w:val="2D3B45"/>
          <w:sz w:val="24"/>
          <w:szCs w:val="24"/>
          <w:highlight w:val="white"/>
        </w:rPr>
        <w:t>C</w:t>
      </w:r>
      <w:r>
        <w:rPr>
          <w:rFonts w:ascii="Times New Roman" w:eastAsia="Times New Roman" w:hAnsi="Times New Roman" w:cs="Times New Roman"/>
          <w:color w:val="2D3B45"/>
          <w:sz w:val="24"/>
          <w:szCs w:val="24"/>
          <w:highlight w:val="white"/>
        </w:rPr>
        <w:t xml:space="preserve">urry </w:t>
      </w:r>
      <w:r w:rsidR="00472EEA">
        <w:rPr>
          <w:rFonts w:ascii="Times New Roman" w:eastAsia="Times New Roman" w:hAnsi="Times New Roman" w:cs="Times New Roman"/>
          <w:color w:val="2D3B45"/>
          <w:sz w:val="24"/>
          <w:szCs w:val="24"/>
          <w:highlight w:val="white"/>
        </w:rPr>
        <w:t>C</w:t>
      </w:r>
      <w:r>
        <w:rPr>
          <w:rFonts w:ascii="Times New Roman" w:eastAsia="Times New Roman" w:hAnsi="Times New Roman" w:cs="Times New Roman"/>
          <w:color w:val="2D3B45"/>
          <w:sz w:val="24"/>
          <w:szCs w:val="24"/>
          <w:highlight w:val="white"/>
        </w:rPr>
        <w:t>ollege</w:t>
      </w:r>
      <w:r w:rsidR="00472EEA">
        <w:rPr>
          <w:rFonts w:ascii="Times New Roman" w:eastAsia="Times New Roman" w:hAnsi="Times New Roman" w:cs="Times New Roman"/>
          <w:color w:val="2D3B45"/>
          <w:sz w:val="24"/>
          <w:szCs w:val="24"/>
          <w:highlight w:val="white"/>
        </w:rPr>
        <w:t xml:space="preserve"> tennis team, i</w:t>
      </w:r>
      <w:r>
        <w:rPr>
          <w:rFonts w:ascii="Times New Roman" w:eastAsia="Times New Roman" w:hAnsi="Times New Roman" w:cs="Times New Roman"/>
          <w:color w:val="2D3B45"/>
          <w:sz w:val="24"/>
          <w:szCs w:val="24"/>
          <w:highlight w:val="white"/>
        </w:rPr>
        <w:t>t was rev</w:t>
      </w:r>
      <w:r w:rsidR="00472EEA">
        <w:rPr>
          <w:rFonts w:ascii="Times New Roman" w:eastAsia="Times New Roman" w:hAnsi="Times New Roman" w:cs="Times New Roman"/>
          <w:color w:val="2D3B45"/>
          <w:sz w:val="24"/>
          <w:szCs w:val="24"/>
          <w:highlight w:val="white"/>
        </w:rPr>
        <w:t>ea</w:t>
      </w:r>
      <w:r>
        <w:rPr>
          <w:rFonts w:ascii="Times New Roman" w:eastAsia="Times New Roman" w:hAnsi="Times New Roman" w:cs="Times New Roman"/>
          <w:color w:val="2D3B45"/>
          <w:sz w:val="24"/>
          <w:szCs w:val="24"/>
          <w:highlight w:val="white"/>
        </w:rPr>
        <w:t xml:space="preserve">led that three of the four participants understood what the </w:t>
      </w:r>
      <w:r w:rsidR="00472EEA">
        <w:rPr>
          <w:rFonts w:ascii="Times New Roman" w:eastAsia="Times New Roman" w:hAnsi="Times New Roman" w:cs="Times New Roman"/>
          <w:color w:val="2D3B45"/>
          <w:sz w:val="24"/>
          <w:szCs w:val="24"/>
          <w:highlight w:val="white"/>
        </w:rPr>
        <w:t>H</w:t>
      </w:r>
      <w:r>
        <w:rPr>
          <w:rFonts w:ascii="Times New Roman" w:eastAsia="Times New Roman" w:hAnsi="Times New Roman" w:cs="Times New Roman"/>
          <w:color w:val="2D3B45"/>
          <w:sz w:val="24"/>
          <w:szCs w:val="24"/>
          <w:highlight w:val="white"/>
        </w:rPr>
        <w:t>awk-</w:t>
      </w:r>
      <w:r w:rsidR="00472EEA">
        <w:rPr>
          <w:rFonts w:ascii="Times New Roman" w:eastAsia="Times New Roman" w:hAnsi="Times New Roman" w:cs="Times New Roman"/>
          <w:color w:val="2D3B45"/>
          <w:sz w:val="24"/>
          <w:szCs w:val="24"/>
          <w:highlight w:val="white"/>
        </w:rPr>
        <w:t>D</w:t>
      </w:r>
      <w:r>
        <w:rPr>
          <w:rFonts w:ascii="Times New Roman" w:eastAsia="Times New Roman" w:hAnsi="Times New Roman" w:cs="Times New Roman"/>
          <w:color w:val="2D3B45"/>
          <w:sz w:val="24"/>
          <w:szCs w:val="24"/>
          <w:highlight w:val="white"/>
        </w:rPr>
        <w:t>ye system was</w:t>
      </w:r>
      <w:r w:rsidR="00472EEA">
        <w:rPr>
          <w:rFonts w:ascii="Times New Roman" w:eastAsia="Times New Roman" w:hAnsi="Times New Roman" w:cs="Times New Roman"/>
          <w:color w:val="2D3B45"/>
          <w:sz w:val="24"/>
          <w:szCs w:val="24"/>
          <w:highlight w:val="white"/>
        </w:rPr>
        <w:t>,</w:t>
      </w:r>
      <w:r>
        <w:rPr>
          <w:rFonts w:ascii="Times New Roman" w:eastAsia="Times New Roman" w:hAnsi="Times New Roman" w:cs="Times New Roman"/>
          <w:color w:val="2D3B45"/>
          <w:sz w:val="24"/>
          <w:szCs w:val="24"/>
          <w:highlight w:val="white"/>
        </w:rPr>
        <w:t xml:space="preserve"> with one</w:t>
      </w:r>
      <w:r w:rsidR="00472EEA">
        <w:rPr>
          <w:rFonts w:ascii="Times New Roman" w:eastAsia="Times New Roman" w:hAnsi="Times New Roman" w:cs="Times New Roman"/>
          <w:color w:val="2D3B45"/>
          <w:sz w:val="24"/>
          <w:szCs w:val="24"/>
          <w:highlight w:val="white"/>
        </w:rPr>
        <w:t xml:space="preserve"> player</w:t>
      </w:r>
      <w:r>
        <w:rPr>
          <w:rFonts w:ascii="Times New Roman" w:eastAsia="Times New Roman" w:hAnsi="Times New Roman" w:cs="Times New Roman"/>
          <w:color w:val="2D3B45"/>
          <w:sz w:val="24"/>
          <w:szCs w:val="24"/>
          <w:highlight w:val="white"/>
        </w:rPr>
        <w:t xml:space="preserve"> not knowing what the system was or how it was used in the sport</w:t>
      </w:r>
      <w:r w:rsidR="00472EEA">
        <w:rPr>
          <w:rFonts w:ascii="Times New Roman" w:eastAsia="Times New Roman" w:hAnsi="Times New Roman" w:cs="Times New Roman"/>
          <w:color w:val="2D3B45"/>
          <w:sz w:val="24"/>
          <w:szCs w:val="24"/>
          <w:highlight w:val="white"/>
        </w:rPr>
        <w:t>. T</w:t>
      </w:r>
      <w:r>
        <w:rPr>
          <w:rFonts w:ascii="Times New Roman" w:eastAsia="Times New Roman" w:hAnsi="Times New Roman" w:cs="Times New Roman"/>
          <w:color w:val="2D3B45"/>
          <w:sz w:val="24"/>
          <w:szCs w:val="24"/>
          <w:highlight w:val="white"/>
        </w:rPr>
        <w:t xml:space="preserve">hree of the four participants agreed with the use of the system in </w:t>
      </w:r>
      <w:r w:rsidR="00472EEA">
        <w:rPr>
          <w:rFonts w:ascii="Times New Roman" w:eastAsia="Times New Roman" w:hAnsi="Times New Roman" w:cs="Times New Roman"/>
          <w:color w:val="2D3B45"/>
          <w:sz w:val="24"/>
          <w:szCs w:val="24"/>
          <w:highlight w:val="white"/>
        </w:rPr>
        <w:t xml:space="preserve">a </w:t>
      </w:r>
      <w:r>
        <w:rPr>
          <w:rFonts w:ascii="Times New Roman" w:eastAsia="Times New Roman" w:hAnsi="Times New Roman" w:cs="Times New Roman"/>
          <w:color w:val="2D3B45"/>
          <w:sz w:val="24"/>
          <w:szCs w:val="24"/>
          <w:highlight w:val="white"/>
        </w:rPr>
        <w:t>professional setting while one did not</w:t>
      </w:r>
      <w:r w:rsidR="00472EEA">
        <w:rPr>
          <w:rFonts w:ascii="Times New Roman" w:eastAsia="Times New Roman" w:hAnsi="Times New Roman" w:cs="Times New Roman"/>
          <w:color w:val="2D3B45"/>
          <w:sz w:val="24"/>
          <w:szCs w:val="24"/>
          <w:highlight w:val="white"/>
        </w:rPr>
        <w:t xml:space="preserve">. </w:t>
      </w:r>
      <w:proofErr w:type="gramStart"/>
      <w:r w:rsidR="00472EEA">
        <w:rPr>
          <w:rFonts w:ascii="Times New Roman" w:eastAsia="Times New Roman" w:hAnsi="Times New Roman" w:cs="Times New Roman"/>
          <w:color w:val="2D3B45"/>
          <w:sz w:val="24"/>
          <w:szCs w:val="24"/>
          <w:highlight w:val="white"/>
        </w:rPr>
        <w:t>F</w:t>
      </w:r>
      <w:r>
        <w:rPr>
          <w:rFonts w:ascii="Times New Roman" w:eastAsia="Times New Roman" w:hAnsi="Times New Roman" w:cs="Times New Roman"/>
          <w:color w:val="2D3B45"/>
          <w:sz w:val="24"/>
          <w:szCs w:val="24"/>
          <w:highlight w:val="white"/>
        </w:rPr>
        <w:t>inally</w:t>
      </w:r>
      <w:proofErr w:type="gramEnd"/>
      <w:r>
        <w:rPr>
          <w:rFonts w:ascii="Times New Roman" w:eastAsia="Times New Roman" w:hAnsi="Times New Roman" w:cs="Times New Roman"/>
          <w:color w:val="2D3B45"/>
          <w:sz w:val="24"/>
          <w:szCs w:val="24"/>
          <w:highlight w:val="white"/>
        </w:rPr>
        <w:t xml:space="preserve"> three of the four participants believed that the </w:t>
      </w:r>
      <w:r w:rsidR="00472EEA">
        <w:rPr>
          <w:rFonts w:ascii="Times New Roman" w:eastAsia="Times New Roman" w:hAnsi="Times New Roman" w:cs="Times New Roman"/>
          <w:color w:val="2D3B45"/>
          <w:sz w:val="24"/>
          <w:szCs w:val="24"/>
          <w:highlight w:val="white"/>
        </w:rPr>
        <w:t>H</w:t>
      </w:r>
      <w:r>
        <w:rPr>
          <w:rFonts w:ascii="Times New Roman" w:eastAsia="Times New Roman" w:hAnsi="Times New Roman" w:cs="Times New Roman"/>
          <w:color w:val="2D3B45"/>
          <w:sz w:val="24"/>
          <w:szCs w:val="24"/>
          <w:highlight w:val="white"/>
        </w:rPr>
        <w:t>awk-</w:t>
      </w:r>
      <w:r w:rsidR="00472EEA">
        <w:rPr>
          <w:rFonts w:ascii="Times New Roman" w:eastAsia="Times New Roman" w:hAnsi="Times New Roman" w:cs="Times New Roman"/>
          <w:color w:val="2D3B45"/>
          <w:sz w:val="24"/>
          <w:szCs w:val="24"/>
          <w:highlight w:val="white"/>
        </w:rPr>
        <w:t>E</w:t>
      </w:r>
      <w:r>
        <w:rPr>
          <w:rFonts w:ascii="Times New Roman" w:eastAsia="Times New Roman" w:hAnsi="Times New Roman" w:cs="Times New Roman"/>
          <w:color w:val="2D3B45"/>
          <w:sz w:val="24"/>
          <w:szCs w:val="24"/>
          <w:highlight w:val="white"/>
        </w:rPr>
        <w:t>ye system was more reliable in finalizing difficult calls with one participant believing that the human lineman was more reliable in finali</w:t>
      </w:r>
      <w:r w:rsidR="00472EEA">
        <w:rPr>
          <w:rFonts w:ascii="Times New Roman" w:eastAsia="Times New Roman" w:hAnsi="Times New Roman" w:cs="Times New Roman"/>
          <w:color w:val="2D3B45"/>
          <w:sz w:val="24"/>
          <w:szCs w:val="24"/>
          <w:highlight w:val="white"/>
        </w:rPr>
        <w:t>zi</w:t>
      </w:r>
      <w:r>
        <w:rPr>
          <w:rFonts w:ascii="Times New Roman" w:eastAsia="Times New Roman" w:hAnsi="Times New Roman" w:cs="Times New Roman"/>
          <w:color w:val="2D3B45"/>
          <w:sz w:val="24"/>
          <w:szCs w:val="24"/>
          <w:highlight w:val="white"/>
        </w:rPr>
        <w:t>ng difficult calls. For the interview with the coach. The data collected re</w:t>
      </w:r>
      <w:r w:rsidR="00472EEA">
        <w:rPr>
          <w:rFonts w:ascii="Times New Roman" w:eastAsia="Times New Roman" w:hAnsi="Times New Roman" w:cs="Times New Roman"/>
          <w:color w:val="2D3B45"/>
          <w:sz w:val="24"/>
          <w:szCs w:val="24"/>
          <w:highlight w:val="white"/>
        </w:rPr>
        <w:t>vea</w:t>
      </w:r>
      <w:r>
        <w:rPr>
          <w:rFonts w:ascii="Times New Roman" w:eastAsia="Times New Roman" w:hAnsi="Times New Roman" w:cs="Times New Roman"/>
          <w:color w:val="2D3B45"/>
          <w:sz w:val="24"/>
          <w:szCs w:val="24"/>
          <w:highlight w:val="white"/>
        </w:rPr>
        <w:t xml:space="preserve">led that he had witnessed many players challenge </w:t>
      </w:r>
      <w:r w:rsidR="00472EEA">
        <w:rPr>
          <w:rFonts w:ascii="Times New Roman" w:eastAsia="Times New Roman" w:hAnsi="Times New Roman" w:cs="Times New Roman"/>
          <w:color w:val="2D3B45"/>
          <w:sz w:val="24"/>
          <w:szCs w:val="24"/>
          <w:highlight w:val="white"/>
        </w:rPr>
        <w:t xml:space="preserve">the </w:t>
      </w:r>
      <w:r>
        <w:rPr>
          <w:rFonts w:ascii="Times New Roman" w:eastAsia="Times New Roman" w:hAnsi="Times New Roman" w:cs="Times New Roman"/>
          <w:color w:val="2D3B45"/>
          <w:sz w:val="24"/>
          <w:szCs w:val="24"/>
          <w:highlight w:val="white"/>
        </w:rPr>
        <w:t>calls he made</w:t>
      </w:r>
      <w:r w:rsidR="00472EEA">
        <w:rPr>
          <w:rFonts w:ascii="Times New Roman" w:eastAsia="Times New Roman" w:hAnsi="Times New Roman" w:cs="Times New Roman"/>
          <w:color w:val="2D3B45"/>
          <w:sz w:val="24"/>
          <w:szCs w:val="24"/>
          <w:highlight w:val="white"/>
        </w:rPr>
        <w:t>,</w:t>
      </w:r>
      <w:r>
        <w:rPr>
          <w:rFonts w:ascii="Times New Roman" w:eastAsia="Times New Roman" w:hAnsi="Times New Roman" w:cs="Times New Roman"/>
          <w:color w:val="2D3B45"/>
          <w:sz w:val="24"/>
          <w:szCs w:val="24"/>
          <w:highlight w:val="white"/>
        </w:rPr>
        <w:t xml:space="preserve"> as well as </w:t>
      </w:r>
      <w:r w:rsidR="00472EEA">
        <w:rPr>
          <w:rFonts w:ascii="Times New Roman" w:eastAsia="Times New Roman" w:hAnsi="Times New Roman" w:cs="Times New Roman"/>
          <w:color w:val="2D3B45"/>
          <w:sz w:val="24"/>
          <w:szCs w:val="24"/>
          <w:highlight w:val="white"/>
        </w:rPr>
        <w:t xml:space="preserve">the calls of </w:t>
      </w:r>
      <w:r>
        <w:rPr>
          <w:rFonts w:ascii="Times New Roman" w:eastAsia="Times New Roman" w:hAnsi="Times New Roman" w:cs="Times New Roman"/>
          <w:color w:val="2D3B45"/>
          <w:sz w:val="24"/>
          <w:szCs w:val="24"/>
          <w:highlight w:val="white"/>
        </w:rPr>
        <w:t>other players and officials</w:t>
      </w:r>
      <w:r w:rsidR="00472EEA">
        <w:rPr>
          <w:rFonts w:ascii="Times New Roman" w:eastAsia="Times New Roman" w:hAnsi="Times New Roman" w:cs="Times New Roman"/>
          <w:color w:val="2D3B45"/>
          <w:sz w:val="24"/>
          <w:szCs w:val="24"/>
          <w:highlight w:val="white"/>
        </w:rPr>
        <w:t>. H</w:t>
      </w:r>
      <w:r>
        <w:rPr>
          <w:rFonts w:ascii="Times New Roman" w:eastAsia="Times New Roman" w:hAnsi="Times New Roman" w:cs="Times New Roman"/>
          <w:color w:val="2D3B45"/>
          <w:sz w:val="24"/>
          <w:szCs w:val="24"/>
          <w:highlight w:val="white"/>
        </w:rPr>
        <w:t xml:space="preserve">e understood what the </w:t>
      </w:r>
      <w:r w:rsidR="00472EEA">
        <w:rPr>
          <w:rFonts w:ascii="Times New Roman" w:eastAsia="Times New Roman" w:hAnsi="Times New Roman" w:cs="Times New Roman"/>
          <w:color w:val="2D3B45"/>
          <w:sz w:val="24"/>
          <w:szCs w:val="24"/>
          <w:highlight w:val="white"/>
        </w:rPr>
        <w:t>H</w:t>
      </w:r>
      <w:r>
        <w:rPr>
          <w:rFonts w:ascii="Times New Roman" w:eastAsia="Times New Roman" w:hAnsi="Times New Roman" w:cs="Times New Roman"/>
          <w:color w:val="2D3B45"/>
          <w:sz w:val="24"/>
          <w:szCs w:val="24"/>
          <w:highlight w:val="white"/>
        </w:rPr>
        <w:t>awk-</w:t>
      </w:r>
      <w:r w:rsidR="00472EEA">
        <w:rPr>
          <w:rFonts w:ascii="Times New Roman" w:eastAsia="Times New Roman" w:hAnsi="Times New Roman" w:cs="Times New Roman"/>
          <w:color w:val="2D3B45"/>
          <w:sz w:val="24"/>
          <w:szCs w:val="24"/>
          <w:highlight w:val="white"/>
        </w:rPr>
        <w:t>E</w:t>
      </w:r>
      <w:r>
        <w:rPr>
          <w:rFonts w:ascii="Times New Roman" w:eastAsia="Times New Roman" w:hAnsi="Times New Roman" w:cs="Times New Roman"/>
          <w:color w:val="2D3B45"/>
          <w:sz w:val="24"/>
          <w:szCs w:val="24"/>
          <w:highlight w:val="white"/>
        </w:rPr>
        <w:t xml:space="preserve">ye system </w:t>
      </w:r>
      <w:proofErr w:type="gramStart"/>
      <w:r>
        <w:rPr>
          <w:rFonts w:ascii="Times New Roman" w:eastAsia="Times New Roman" w:hAnsi="Times New Roman" w:cs="Times New Roman"/>
          <w:color w:val="2D3B45"/>
          <w:sz w:val="24"/>
          <w:szCs w:val="24"/>
          <w:highlight w:val="white"/>
        </w:rPr>
        <w:t>was</w:t>
      </w:r>
      <w:r w:rsidR="00472EEA">
        <w:rPr>
          <w:rFonts w:ascii="Times New Roman" w:eastAsia="Times New Roman" w:hAnsi="Times New Roman" w:cs="Times New Roman"/>
          <w:color w:val="2D3B45"/>
          <w:sz w:val="24"/>
          <w:szCs w:val="24"/>
          <w:highlight w:val="white"/>
        </w:rPr>
        <w:t>,</w:t>
      </w:r>
      <w:r>
        <w:rPr>
          <w:rFonts w:ascii="Times New Roman" w:eastAsia="Times New Roman" w:hAnsi="Times New Roman" w:cs="Times New Roman"/>
          <w:color w:val="2D3B45"/>
          <w:sz w:val="24"/>
          <w:szCs w:val="24"/>
          <w:highlight w:val="white"/>
        </w:rPr>
        <w:t xml:space="preserve"> and</w:t>
      </w:r>
      <w:proofErr w:type="gramEnd"/>
      <w:r>
        <w:rPr>
          <w:rFonts w:ascii="Times New Roman" w:eastAsia="Times New Roman" w:hAnsi="Times New Roman" w:cs="Times New Roman"/>
          <w:color w:val="2D3B45"/>
          <w:sz w:val="24"/>
          <w:szCs w:val="24"/>
          <w:highlight w:val="white"/>
        </w:rPr>
        <w:t xml:space="preserve"> was familiar with other similar systems</w:t>
      </w:r>
      <w:r w:rsidR="00472EEA">
        <w:rPr>
          <w:rFonts w:ascii="Times New Roman" w:eastAsia="Times New Roman" w:hAnsi="Times New Roman" w:cs="Times New Roman"/>
          <w:color w:val="2D3B45"/>
          <w:sz w:val="24"/>
          <w:szCs w:val="24"/>
          <w:highlight w:val="white"/>
        </w:rPr>
        <w:t>. H</w:t>
      </w:r>
      <w:r>
        <w:rPr>
          <w:rFonts w:ascii="Times New Roman" w:eastAsia="Times New Roman" w:hAnsi="Times New Roman" w:cs="Times New Roman"/>
          <w:color w:val="2D3B45"/>
          <w:sz w:val="24"/>
          <w:szCs w:val="24"/>
          <w:highlight w:val="white"/>
        </w:rPr>
        <w:t xml:space="preserve">e agreed with the system being implemented in professional </w:t>
      </w:r>
      <w:proofErr w:type="gramStart"/>
      <w:r>
        <w:rPr>
          <w:rFonts w:ascii="Times New Roman" w:eastAsia="Times New Roman" w:hAnsi="Times New Roman" w:cs="Times New Roman"/>
          <w:color w:val="2D3B45"/>
          <w:sz w:val="24"/>
          <w:szCs w:val="24"/>
          <w:highlight w:val="white"/>
        </w:rPr>
        <w:t>matches, and</w:t>
      </w:r>
      <w:proofErr w:type="gramEnd"/>
      <w:r>
        <w:rPr>
          <w:rFonts w:ascii="Times New Roman" w:eastAsia="Times New Roman" w:hAnsi="Times New Roman" w:cs="Times New Roman"/>
          <w:color w:val="2D3B45"/>
          <w:sz w:val="24"/>
          <w:szCs w:val="24"/>
          <w:highlight w:val="white"/>
        </w:rPr>
        <w:t xml:space="preserve"> believed that the </w:t>
      </w:r>
      <w:r w:rsidR="00472EEA">
        <w:rPr>
          <w:rFonts w:ascii="Times New Roman" w:eastAsia="Times New Roman" w:hAnsi="Times New Roman" w:cs="Times New Roman"/>
          <w:color w:val="2D3B45"/>
          <w:sz w:val="24"/>
          <w:szCs w:val="24"/>
          <w:highlight w:val="white"/>
        </w:rPr>
        <w:t>H</w:t>
      </w:r>
      <w:r>
        <w:rPr>
          <w:rFonts w:ascii="Times New Roman" w:eastAsia="Times New Roman" w:hAnsi="Times New Roman" w:cs="Times New Roman"/>
          <w:color w:val="2D3B45"/>
          <w:sz w:val="24"/>
          <w:szCs w:val="24"/>
          <w:highlight w:val="white"/>
        </w:rPr>
        <w:t>awk-</w:t>
      </w:r>
      <w:r w:rsidR="00472EEA">
        <w:rPr>
          <w:rFonts w:ascii="Times New Roman" w:eastAsia="Times New Roman" w:hAnsi="Times New Roman" w:cs="Times New Roman"/>
          <w:color w:val="2D3B45"/>
          <w:sz w:val="24"/>
          <w:szCs w:val="24"/>
          <w:highlight w:val="white"/>
        </w:rPr>
        <w:t>E</w:t>
      </w:r>
      <w:r>
        <w:rPr>
          <w:rFonts w:ascii="Times New Roman" w:eastAsia="Times New Roman" w:hAnsi="Times New Roman" w:cs="Times New Roman"/>
          <w:color w:val="2D3B45"/>
          <w:sz w:val="24"/>
          <w:szCs w:val="24"/>
          <w:highlight w:val="white"/>
        </w:rPr>
        <w:t>ye system was more reliable compared to the human lineman. From the data collected, both the players and the coach g</w:t>
      </w:r>
      <w:r w:rsidR="00472EEA">
        <w:rPr>
          <w:rFonts w:ascii="Times New Roman" w:eastAsia="Times New Roman" w:hAnsi="Times New Roman" w:cs="Times New Roman"/>
          <w:color w:val="2D3B45"/>
          <w:sz w:val="24"/>
          <w:szCs w:val="24"/>
          <w:highlight w:val="white"/>
        </w:rPr>
        <w:t>ave</w:t>
      </w:r>
      <w:r>
        <w:rPr>
          <w:rFonts w:ascii="Times New Roman" w:eastAsia="Times New Roman" w:hAnsi="Times New Roman" w:cs="Times New Roman"/>
          <w:color w:val="2D3B45"/>
          <w:sz w:val="24"/>
          <w:szCs w:val="24"/>
          <w:highlight w:val="white"/>
        </w:rPr>
        <w:t xml:space="preserve"> further evidence</w:t>
      </w:r>
      <w:r w:rsidR="00472EEA">
        <w:rPr>
          <w:rFonts w:ascii="Times New Roman" w:eastAsia="Times New Roman" w:hAnsi="Times New Roman" w:cs="Times New Roman"/>
          <w:color w:val="2D3B45"/>
          <w:sz w:val="24"/>
          <w:szCs w:val="24"/>
          <w:highlight w:val="white"/>
        </w:rPr>
        <w:t xml:space="preserve"> of the opinion</w:t>
      </w:r>
      <w:r>
        <w:rPr>
          <w:rFonts w:ascii="Times New Roman" w:eastAsia="Times New Roman" w:hAnsi="Times New Roman" w:cs="Times New Roman"/>
          <w:color w:val="2D3B45"/>
          <w:sz w:val="24"/>
          <w:szCs w:val="24"/>
          <w:highlight w:val="white"/>
        </w:rPr>
        <w:t xml:space="preserve"> that the </w:t>
      </w:r>
      <w:r w:rsidR="00472EEA">
        <w:rPr>
          <w:rFonts w:ascii="Times New Roman" w:eastAsia="Times New Roman" w:hAnsi="Times New Roman" w:cs="Times New Roman"/>
          <w:color w:val="2D3B45"/>
          <w:sz w:val="24"/>
          <w:szCs w:val="24"/>
          <w:highlight w:val="white"/>
        </w:rPr>
        <w:t>H</w:t>
      </w:r>
      <w:r>
        <w:rPr>
          <w:rFonts w:ascii="Times New Roman" w:eastAsia="Times New Roman" w:hAnsi="Times New Roman" w:cs="Times New Roman"/>
          <w:color w:val="2D3B45"/>
          <w:sz w:val="24"/>
          <w:szCs w:val="24"/>
          <w:highlight w:val="white"/>
        </w:rPr>
        <w:t>awk-</w:t>
      </w:r>
      <w:r w:rsidR="00472EEA">
        <w:rPr>
          <w:rFonts w:ascii="Times New Roman" w:eastAsia="Times New Roman" w:hAnsi="Times New Roman" w:cs="Times New Roman"/>
          <w:color w:val="2D3B45"/>
          <w:sz w:val="24"/>
          <w:szCs w:val="24"/>
          <w:highlight w:val="white"/>
        </w:rPr>
        <w:t>E</w:t>
      </w:r>
      <w:r>
        <w:rPr>
          <w:rFonts w:ascii="Times New Roman" w:eastAsia="Times New Roman" w:hAnsi="Times New Roman" w:cs="Times New Roman"/>
          <w:color w:val="2D3B45"/>
          <w:sz w:val="24"/>
          <w:szCs w:val="24"/>
          <w:highlight w:val="white"/>
        </w:rPr>
        <w:t>ye system is more accurate th</w:t>
      </w:r>
      <w:r w:rsidR="00472EEA">
        <w:rPr>
          <w:rFonts w:ascii="Times New Roman" w:eastAsia="Times New Roman" w:hAnsi="Times New Roman" w:cs="Times New Roman"/>
          <w:color w:val="2D3B45"/>
          <w:sz w:val="24"/>
          <w:szCs w:val="24"/>
          <w:highlight w:val="white"/>
        </w:rPr>
        <w:t>a</w:t>
      </w:r>
      <w:r>
        <w:rPr>
          <w:rFonts w:ascii="Times New Roman" w:eastAsia="Times New Roman" w:hAnsi="Times New Roman" w:cs="Times New Roman"/>
          <w:color w:val="2D3B45"/>
          <w:sz w:val="24"/>
          <w:szCs w:val="24"/>
          <w:highlight w:val="white"/>
        </w:rPr>
        <w:t>n the human lineman.</w:t>
      </w:r>
    </w:p>
    <w:p w14:paraId="632911F6" w14:textId="0C756E17" w:rsidR="00E9341F" w:rsidRPr="002C1CF9" w:rsidRDefault="002C1CF9" w:rsidP="00957F83">
      <w:pPr>
        <w:shd w:val="clear" w:color="auto" w:fill="FFFFFF"/>
        <w:spacing w:after="0" w:line="480" w:lineRule="auto"/>
        <w:ind w:left="3600" w:firstLine="720"/>
        <w:rPr>
          <w:rFonts w:ascii="Times New Roman" w:eastAsia="Times New Roman" w:hAnsi="Times New Roman" w:cs="Times New Roman"/>
          <w:b/>
          <w:bCs/>
          <w:color w:val="000000"/>
          <w:sz w:val="24"/>
          <w:szCs w:val="24"/>
        </w:rPr>
      </w:pPr>
      <w:r w:rsidRPr="002C1CF9">
        <w:rPr>
          <w:rFonts w:ascii="Times New Roman" w:hAnsi="Times New Roman" w:cs="Times New Roman"/>
          <w:b/>
          <w:bCs/>
          <w:color w:val="2D3B45"/>
          <w:sz w:val="24"/>
          <w:szCs w:val="24"/>
          <w:shd w:val="clear" w:color="auto" w:fill="FFFFFF"/>
        </w:rPr>
        <w:t>Conclusion</w:t>
      </w:r>
    </w:p>
    <w:p w14:paraId="6BDBFDE3" w14:textId="2381335C" w:rsidR="00B75A07" w:rsidRDefault="00B75A07" w:rsidP="00B75A07">
      <w:pPr>
        <w:shd w:val="clear" w:color="auto" w:fill="FFFFFF"/>
        <w:spacing w:after="0" w:line="480" w:lineRule="auto"/>
        <w:ind w:firstLine="720"/>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 xml:space="preserve">In tennis, the correct judgement calls by the officials can make all difference </w:t>
      </w:r>
      <w:r w:rsidR="00D91E59">
        <w:rPr>
          <w:rFonts w:ascii="Times New Roman" w:hAnsi="Times New Roman" w:cs="Times New Roman"/>
          <w:color w:val="2D3B45"/>
          <w:sz w:val="24"/>
          <w:szCs w:val="24"/>
          <w:shd w:val="clear" w:color="auto" w:fill="FFFFFF"/>
        </w:rPr>
        <w:t xml:space="preserve">when it comes to </w:t>
      </w:r>
      <w:r w:rsidR="00F17FD7">
        <w:rPr>
          <w:rFonts w:ascii="Times New Roman" w:hAnsi="Times New Roman" w:cs="Times New Roman"/>
          <w:color w:val="2D3B45"/>
          <w:sz w:val="24"/>
          <w:szCs w:val="24"/>
          <w:shd w:val="clear" w:color="auto" w:fill="FFFFFF"/>
        </w:rPr>
        <w:t>whether</w:t>
      </w:r>
      <w:r w:rsidR="00D91E59">
        <w:rPr>
          <w:rFonts w:ascii="Times New Roman" w:hAnsi="Times New Roman" w:cs="Times New Roman"/>
          <w:color w:val="2D3B45"/>
          <w:sz w:val="24"/>
          <w:szCs w:val="24"/>
          <w:shd w:val="clear" w:color="auto" w:fill="FFFFFF"/>
        </w:rPr>
        <w:t xml:space="preserve"> a player has a </w:t>
      </w:r>
      <w:r w:rsidR="00472EEA">
        <w:rPr>
          <w:rFonts w:ascii="Times New Roman" w:hAnsi="Times New Roman" w:cs="Times New Roman"/>
          <w:color w:val="2D3B45"/>
          <w:sz w:val="24"/>
          <w:szCs w:val="24"/>
          <w:shd w:val="clear" w:color="auto" w:fill="FFFFFF"/>
        </w:rPr>
        <w:t xml:space="preserve">professional </w:t>
      </w:r>
      <w:r w:rsidR="00957F83">
        <w:rPr>
          <w:rFonts w:ascii="Times New Roman" w:hAnsi="Times New Roman" w:cs="Times New Roman"/>
          <w:color w:val="2D3B45"/>
          <w:sz w:val="24"/>
          <w:szCs w:val="24"/>
          <w:shd w:val="clear" w:color="auto" w:fill="FFFFFF"/>
        </w:rPr>
        <w:t>career,</w:t>
      </w:r>
      <w:r w:rsidR="00D91E59">
        <w:rPr>
          <w:rFonts w:ascii="Times New Roman" w:hAnsi="Times New Roman" w:cs="Times New Roman"/>
          <w:color w:val="2D3B45"/>
          <w:sz w:val="24"/>
          <w:szCs w:val="24"/>
          <w:shd w:val="clear" w:color="auto" w:fill="FFFFFF"/>
        </w:rPr>
        <w:t xml:space="preserve"> or they simply fade into obscurity</w:t>
      </w:r>
      <w:r>
        <w:rPr>
          <w:rFonts w:ascii="Times New Roman" w:hAnsi="Times New Roman" w:cs="Times New Roman"/>
          <w:color w:val="2D3B45"/>
          <w:sz w:val="24"/>
          <w:szCs w:val="24"/>
          <w:shd w:val="clear" w:color="auto" w:fill="FFFFFF"/>
        </w:rPr>
        <w:t xml:space="preserve">. Prior to </w:t>
      </w:r>
      <w:r>
        <w:rPr>
          <w:rFonts w:ascii="Times New Roman" w:hAnsi="Times New Roman" w:cs="Times New Roman"/>
          <w:color w:val="2D3B45"/>
          <w:sz w:val="24"/>
          <w:szCs w:val="24"/>
          <w:shd w:val="clear" w:color="auto" w:fill="FFFFFF"/>
        </w:rPr>
        <w:lastRenderedPageBreak/>
        <w:t>the routine use of computer technology in sports, teams, players</w:t>
      </w:r>
      <w:r w:rsidR="00472EEA">
        <w:rPr>
          <w:rFonts w:ascii="Times New Roman" w:hAnsi="Times New Roman" w:cs="Times New Roman"/>
          <w:color w:val="2D3B45"/>
          <w:sz w:val="24"/>
          <w:szCs w:val="24"/>
          <w:shd w:val="clear" w:color="auto" w:fill="FFFFFF"/>
        </w:rPr>
        <w:t>,</w:t>
      </w:r>
      <w:r>
        <w:rPr>
          <w:rFonts w:ascii="Times New Roman" w:hAnsi="Times New Roman" w:cs="Times New Roman"/>
          <w:color w:val="2D3B45"/>
          <w:sz w:val="24"/>
          <w:szCs w:val="24"/>
          <w:shd w:val="clear" w:color="auto" w:fill="FFFFFF"/>
        </w:rPr>
        <w:t xml:space="preserve"> and fans relied on the judgement calls of the officials based on what they saw and heard. Now in the age of technology, we have computerized options like the </w:t>
      </w:r>
      <w:r w:rsidR="00472EEA">
        <w:rPr>
          <w:rFonts w:ascii="Times New Roman" w:hAnsi="Times New Roman" w:cs="Times New Roman"/>
          <w:color w:val="2D3B45"/>
          <w:sz w:val="24"/>
          <w:szCs w:val="24"/>
          <w:shd w:val="clear" w:color="auto" w:fill="FFFFFF"/>
        </w:rPr>
        <w:t>H</w:t>
      </w:r>
      <w:r>
        <w:rPr>
          <w:rFonts w:ascii="Times New Roman" w:hAnsi="Times New Roman" w:cs="Times New Roman"/>
          <w:color w:val="2D3B45"/>
          <w:sz w:val="24"/>
          <w:szCs w:val="24"/>
          <w:shd w:val="clear" w:color="auto" w:fill="FFFFFF"/>
        </w:rPr>
        <w:t>awk-</w:t>
      </w:r>
      <w:r w:rsidR="00472EEA">
        <w:rPr>
          <w:rFonts w:ascii="Times New Roman" w:hAnsi="Times New Roman" w:cs="Times New Roman"/>
          <w:color w:val="2D3B45"/>
          <w:sz w:val="24"/>
          <w:szCs w:val="24"/>
          <w:shd w:val="clear" w:color="auto" w:fill="FFFFFF"/>
        </w:rPr>
        <w:t>E</w:t>
      </w:r>
      <w:r>
        <w:rPr>
          <w:rFonts w:ascii="Times New Roman" w:hAnsi="Times New Roman" w:cs="Times New Roman"/>
          <w:color w:val="2D3B45"/>
          <w:sz w:val="24"/>
          <w:szCs w:val="24"/>
          <w:shd w:val="clear" w:color="auto" w:fill="FFFFFF"/>
        </w:rPr>
        <w:t xml:space="preserve">ye system that help us determine what occurred during play. With the speed of tennis balls in play, this technology can be very valuable on the court. After reviewing </w:t>
      </w:r>
      <w:r w:rsidR="00472EEA">
        <w:rPr>
          <w:rFonts w:ascii="Times New Roman" w:hAnsi="Times New Roman" w:cs="Times New Roman"/>
          <w:color w:val="2D3B45"/>
          <w:sz w:val="24"/>
          <w:szCs w:val="24"/>
          <w:shd w:val="clear" w:color="auto" w:fill="FFFFFF"/>
        </w:rPr>
        <w:t>10</w:t>
      </w:r>
      <w:r>
        <w:rPr>
          <w:rFonts w:ascii="Times New Roman" w:hAnsi="Times New Roman" w:cs="Times New Roman"/>
          <w:color w:val="2D3B45"/>
          <w:sz w:val="24"/>
          <w:szCs w:val="24"/>
          <w:shd w:val="clear" w:color="auto" w:fill="FFFFFF"/>
        </w:rPr>
        <w:t xml:space="preserve"> different articles on the subject, four articles stood out for their importance and contribution to the subject. These articles review the importance of unbiased perception and judgment of before reaching a conclusion, giving the basics rules of tennis, describing how the </w:t>
      </w:r>
      <w:r w:rsidR="00472EEA">
        <w:rPr>
          <w:rFonts w:ascii="Times New Roman" w:hAnsi="Times New Roman" w:cs="Times New Roman"/>
          <w:color w:val="2D3B45"/>
          <w:sz w:val="24"/>
          <w:szCs w:val="24"/>
          <w:shd w:val="clear" w:color="auto" w:fill="FFFFFF"/>
        </w:rPr>
        <w:t>H</w:t>
      </w:r>
      <w:r>
        <w:rPr>
          <w:rFonts w:ascii="Times New Roman" w:hAnsi="Times New Roman" w:cs="Times New Roman"/>
          <w:color w:val="2D3B45"/>
          <w:sz w:val="24"/>
          <w:szCs w:val="24"/>
          <w:shd w:val="clear" w:color="auto" w:fill="FFFFFF"/>
        </w:rPr>
        <w:t>awk-</w:t>
      </w:r>
      <w:r w:rsidR="00472EEA">
        <w:rPr>
          <w:rFonts w:ascii="Times New Roman" w:hAnsi="Times New Roman" w:cs="Times New Roman"/>
          <w:color w:val="2D3B45"/>
          <w:sz w:val="24"/>
          <w:szCs w:val="24"/>
          <w:shd w:val="clear" w:color="auto" w:fill="FFFFFF"/>
        </w:rPr>
        <w:t>E</w:t>
      </w:r>
      <w:r>
        <w:rPr>
          <w:rFonts w:ascii="Times New Roman" w:hAnsi="Times New Roman" w:cs="Times New Roman"/>
          <w:color w:val="2D3B45"/>
          <w:sz w:val="24"/>
          <w:szCs w:val="24"/>
          <w:shd w:val="clear" w:color="auto" w:fill="FFFFFF"/>
        </w:rPr>
        <w:t xml:space="preserve">ye system functions, and what the </w:t>
      </w:r>
      <w:r w:rsidR="00472EEA">
        <w:rPr>
          <w:rFonts w:ascii="Times New Roman" w:hAnsi="Times New Roman" w:cs="Times New Roman"/>
          <w:color w:val="2D3B45"/>
          <w:sz w:val="24"/>
          <w:szCs w:val="24"/>
          <w:shd w:val="clear" w:color="auto" w:fill="FFFFFF"/>
        </w:rPr>
        <w:t>H</w:t>
      </w:r>
      <w:r>
        <w:rPr>
          <w:rFonts w:ascii="Times New Roman" w:hAnsi="Times New Roman" w:cs="Times New Roman"/>
          <w:color w:val="2D3B45"/>
          <w:sz w:val="24"/>
          <w:szCs w:val="24"/>
          <w:shd w:val="clear" w:color="auto" w:fill="FFFFFF"/>
        </w:rPr>
        <w:t>awk-</w:t>
      </w:r>
      <w:r w:rsidR="00472EEA">
        <w:rPr>
          <w:rFonts w:ascii="Times New Roman" w:hAnsi="Times New Roman" w:cs="Times New Roman"/>
          <w:color w:val="2D3B45"/>
          <w:sz w:val="24"/>
          <w:szCs w:val="24"/>
          <w:shd w:val="clear" w:color="auto" w:fill="FFFFFF"/>
        </w:rPr>
        <w:t>E</w:t>
      </w:r>
      <w:r>
        <w:rPr>
          <w:rFonts w:ascii="Times New Roman" w:hAnsi="Times New Roman" w:cs="Times New Roman"/>
          <w:color w:val="2D3B45"/>
          <w:sz w:val="24"/>
          <w:szCs w:val="24"/>
          <w:shd w:val="clear" w:color="auto" w:fill="FFFFFF"/>
        </w:rPr>
        <w:t xml:space="preserve">ye system is capable of. Overall, there are both some advantages and disadvantages of implementing the </w:t>
      </w:r>
      <w:r w:rsidR="00472EEA">
        <w:rPr>
          <w:rFonts w:ascii="Times New Roman" w:hAnsi="Times New Roman" w:cs="Times New Roman"/>
          <w:color w:val="2D3B45"/>
          <w:sz w:val="24"/>
          <w:szCs w:val="24"/>
          <w:shd w:val="clear" w:color="auto" w:fill="FFFFFF"/>
        </w:rPr>
        <w:t>H</w:t>
      </w:r>
      <w:r>
        <w:rPr>
          <w:rFonts w:ascii="Times New Roman" w:hAnsi="Times New Roman" w:cs="Times New Roman"/>
          <w:color w:val="2D3B45"/>
          <w:sz w:val="24"/>
          <w:szCs w:val="24"/>
          <w:shd w:val="clear" w:color="auto" w:fill="FFFFFF"/>
        </w:rPr>
        <w:t>awk-</w:t>
      </w:r>
      <w:r w:rsidR="00472EEA">
        <w:rPr>
          <w:rFonts w:ascii="Times New Roman" w:hAnsi="Times New Roman" w:cs="Times New Roman"/>
          <w:color w:val="2D3B45"/>
          <w:sz w:val="24"/>
          <w:szCs w:val="24"/>
          <w:shd w:val="clear" w:color="auto" w:fill="FFFFFF"/>
        </w:rPr>
        <w:t>E</w:t>
      </w:r>
      <w:r>
        <w:rPr>
          <w:rFonts w:ascii="Times New Roman" w:hAnsi="Times New Roman" w:cs="Times New Roman"/>
          <w:color w:val="2D3B45"/>
          <w:sz w:val="24"/>
          <w:szCs w:val="24"/>
          <w:shd w:val="clear" w:color="auto" w:fill="FFFFFF"/>
        </w:rPr>
        <w:t xml:space="preserve">ye system in professional tournaments, and the tennis public has opinions about the system. Four Curry College tennis players, along with the Curry College tennis coach have opinions as well. The research conducted shows there is more evidence in favor of the effectiveness of the </w:t>
      </w:r>
      <w:r w:rsidR="00472EEA">
        <w:rPr>
          <w:rFonts w:ascii="Times New Roman" w:hAnsi="Times New Roman" w:cs="Times New Roman"/>
          <w:color w:val="2D3B45"/>
          <w:sz w:val="24"/>
          <w:szCs w:val="24"/>
          <w:shd w:val="clear" w:color="auto" w:fill="FFFFFF"/>
        </w:rPr>
        <w:t>H</w:t>
      </w:r>
      <w:r>
        <w:rPr>
          <w:rFonts w:ascii="Times New Roman" w:hAnsi="Times New Roman" w:cs="Times New Roman"/>
          <w:color w:val="2D3B45"/>
          <w:sz w:val="24"/>
          <w:szCs w:val="24"/>
          <w:shd w:val="clear" w:color="auto" w:fill="FFFFFF"/>
        </w:rPr>
        <w:t>awk-</w:t>
      </w:r>
      <w:r w:rsidR="00472EEA">
        <w:rPr>
          <w:rFonts w:ascii="Times New Roman" w:hAnsi="Times New Roman" w:cs="Times New Roman"/>
          <w:color w:val="2D3B45"/>
          <w:sz w:val="24"/>
          <w:szCs w:val="24"/>
          <w:shd w:val="clear" w:color="auto" w:fill="FFFFFF"/>
        </w:rPr>
        <w:t>E</w:t>
      </w:r>
      <w:r>
        <w:rPr>
          <w:rFonts w:ascii="Times New Roman" w:hAnsi="Times New Roman" w:cs="Times New Roman"/>
          <w:color w:val="2D3B45"/>
          <w:sz w:val="24"/>
          <w:szCs w:val="24"/>
          <w:shd w:val="clear" w:color="auto" w:fill="FFFFFF"/>
        </w:rPr>
        <w:t xml:space="preserve">ye system in the sport of tennis, and proves that the </w:t>
      </w:r>
      <w:r w:rsidR="00472EEA">
        <w:rPr>
          <w:rFonts w:ascii="Times New Roman" w:hAnsi="Times New Roman" w:cs="Times New Roman"/>
          <w:color w:val="2D3B45"/>
          <w:sz w:val="24"/>
          <w:szCs w:val="24"/>
          <w:shd w:val="clear" w:color="auto" w:fill="FFFFFF"/>
        </w:rPr>
        <w:t>H</w:t>
      </w:r>
      <w:r>
        <w:rPr>
          <w:rFonts w:ascii="Times New Roman" w:hAnsi="Times New Roman" w:cs="Times New Roman"/>
          <w:color w:val="2D3B45"/>
          <w:sz w:val="24"/>
          <w:szCs w:val="24"/>
          <w:shd w:val="clear" w:color="auto" w:fill="FFFFFF"/>
        </w:rPr>
        <w:t>awk-</w:t>
      </w:r>
      <w:r w:rsidR="00472EEA">
        <w:rPr>
          <w:rFonts w:ascii="Times New Roman" w:hAnsi="Times New Roman" w:cs="Times New Roman"/>
          <w:color w:val="2D3B45"/>
          <w:sz w:val="24"/>
          <w:szCs w:val="24"/>
          <w:shd w:val="clear" w:color="auto" w:fill="FFFFFF"/>
        </w:rPr>
        <w:t>E</w:t>
      </w:r>
      <w:r>
        <w:rPr>
          <w:rFonts w:ascii="Times New Roman" w:hAnsi="Times New Roman" w:cs="Times New Roman"/>
          <w:color w:val="2D3B45"/>
          <w:sz w:val="24"/>
          <w:szCs w:val="24"/>
          <w:shd w:val="clear" w:color="auto" w:fill="FFFFFF"/>
        </w:rPr>
        <w:t xml:space="preserve">ye system is superior </w:t>
      </w:r>
      <w:proofErr w:type="gramStart"/>
      <w:r>
        <w:rPr>
          <w:rFonts w:ascii="Times New Roman" w:hAnsi="Times New Roman" w:cs="Times New Roman"/>
          <w:color w:val="2D3B45"/>
          <w:sz w:val="24"/>
          <w:szCs w:val="24"/>
          <w:shd w:val="clear" w:color="auto" w:fill="FFFFFF"/>
        </w:rPr>
        <w:t>over</w:t>
      </w:r>
      <w:proofErr w:type="gramEnd"/>
      <w:r>
        <w:rPr>
          <w:rFonts w:ascii="Times New Roman" w:hAnsi="Times New Roman" w:cs="Times New Roman"/>
          <w:color w:val="2D3B45"/>
          <w:sz w:val="24"/>
          <w:szCs w:val="24"/>
          <w:shd w:val="clear" w:color="auto" w:fill="FFFFFF"/>
        </w:rPr>
        <w:t xml:space="preserve"> a human lineman in making accurate and reliable calls to finalize a challenge to the decision.</w:t>
      </w:r>
    </w:p>
    <w:p w14:paraId="71A7D517" w14:textId="3A754D23" w:rsidR="00B75A07" w:rsidRPr="00033626" w:rsidRDefault="00B75A07" w:rsidP="00B75A07">
      <w:pPr>
        <w:shd w:val="clear" w:color="auto" w:fill="FFFFFF"/>
        <w:spacing w:after="0" w:line="480" w:lineRule="auto"/>
        <w:rPr>
          <w:rFonts w:ascii="Times New Roman" w:hAnsi="Times New Roman" w:cs="Times New Roman"/>
          <w:color w:val="2D3B45"/>
          <w:sz w:val="24"/>
          <w:szCs w:val="24"/>
          <w:u w:val="single"/>
          <w:shd w:val="clear" w:color="auto" w:fill="FFFFFF"/>
        </w:rPr>
      </w:pPr>
      <w:r>
        <w:rPr>
          <w:rFonts w:ascii="Times New Roman" w:hAnsi="Times New Roman" w:cs="Times New Roman"/>
          <w:color w:val="2D3B45"/>
          <w:sz w:val="24"/>
          <w:szCs w:val="24"/>
          <w:shd w:val="clear" w:color="auto" w:fill="FFFFFF"/>
        </w:rPr>
        <w:tab/>
        <w:t xml:space="preserve">In the game of tennis, there are two distinct lines found on either side of the court. Depending on whether the match is a single or a doubles match will determine the boundaries of a tennis court. The lines closest to the player is considered in bounds when playing a singles match. In a doubles match, the lines farthest away from the players are considered in bounds, which makes the playing court larger to accommodate two players on each side of the net. Depending on where the player is on the court as they are moving around, their perception of where the ball lands can change. Having a stationary system containing eight to </w:t>
      </w:r>
      <w:r w:rsidR="00472EEA">
        <w:rPr>
          <w:rFonts w:ascii="Times New Roman" w:hAnsi="Times New Roman" w:cs="Times New Roman"/>
          <w:color w:val="2D3B45"/>
          <w:sz w:val="24"/>
          <w:szCs w:val="24"/>
          <w:shd w:val="clear" w:color="auto" w:fill="FFFFFF"/>
        </w:rPr>
        <w:t>10</w:t>
      </w:r>
      <w:r>
        <w:rPr>
          <w:rFonts w:ascii="Times New Roman" w:hAnsi="Times New Roman" w:cs="Times New Roman"/>
          <w:color w:val="2D3B45"/>
          <w:sz w:val="24"/>
          <w:szCs w:val="24"/>
          <w:shd w:val="clear" w:color="auto" w:fill="FFFFFF"/>
        </w:rPr>
        <w:t xml:space="preserve"> high-speed cameras with multiple different angles feeding all the collected data into a single system allows for a more accurate understanding of where the ball landed. This can happen without having </w:t>
      </w:r>
      <w:r>
        <w:rPr>
          <w:rFonts w:ascii="Times New Roman" w:hAnsi="Times New Roman" w:cs="Times New Roman"/>
          <w:color w:val="2D3B45"/>
          <w:sz w:val="24"/>
          <w:szCs w:val="24"/>
          <w:shd w:val="clear" w:color="auto" w:fill="FFFFFF"/>
        </w:rPr>
        <w:lastRenderedPageBreak/>
        <w:t xml:space="preserve">factors such as the speed of the ball, the angle of the return, or the angle of the player themselves interfere with the perception of the ball’s location. The high-speed camera used in the </w:t>
      </w:r>
      <w:r w:rsidR="00472EEA">
        <w:rPr>
          <w:rFonts w:ascii="Times New Roman" w:hAnsi="Times New Roman" w:cs="Times New Roman"/>
          <w:color w:val="2D3B45"/>
          <w:sz w:val="24"/>
          <w:szCs w:val="24"/>
          <w:shd w:val="clear" w:color="auto" w:fill="FFFFFF"/>
        </w:rPr>
        <w:t>H</w:t>
      </w:r>
      <w:r>
        <w:rPr>
          <w:rFonts w:ascii="Times New Roman" w:hAnsi="Times New Roman" w:cs="Times New Roman"/>
          <w:color w:val="2D3B45"/>
          <w:sz w:val="24"/>
          <w:szCs w:val="24"/>
          <w:shd w:val="clear" w:color="auto" w:fill="FFFFFF"/>
        </w:rPr>
        <w:t>awk-</w:t>
      </w:r>
      <w:r w:rsidR="00472EEA">
        <w:rPr>
          <w:rFonts w:ascii="Times New Roman" w:hAnsi="Times New Roman" w:cs="Times New Roman"/>
          <w:color w:val="2D3B45"/>
          <w:sz w:val="24"/>
          <w:szCs w:val="24"/>
          <w:shd w:val="clear" w:color="auto" w:fill="FFFFFF"/>
        </w:rPr>
        <w:t>E</w:t>
      </w:r>
      <w:r>
        <w:rPr>
          <w:rFonts w:ascii="Times New Roman" w:hAnsi="Times New Roman" w:cs="Times New Roman"/>
          <w:color w:val="2D3B45"/>
          <w:sz w:val="24"/>
          <w:szCs w:val="24"/>
          <w:shd w:val="clear" w:color="auto" w:fill="FFFFFF"/>
        </w:rPr>
        <w:t xml:space="preserve">ye system also allows it to accurately detect minor changes in the movement in the ball, which allows it to be very useful when it comes to training new players or gathering statistics on how different courts affect the serves of different players. As demonstrated through the research collected, the </w:t>
      </w:r>
      <w:r w:rsidR="00472EEA">
        <w:rPr>
          <w:rFonts w:ascii="Times New Roman" w:hAnsi="Times New Roman" w:cs="Times New Roman"/>
          <w:color w:val="2D3B45"/>
          <w:sz w:val="24"/>
          <w:szCs w:val="24"/>
          <w:shd w:val="clear" w:color="auto" w:fill="FFFFFF"/>
        </w:rPr>
        <w:t>H</w:t>
      </w:r>
      <w:r>
        <w:rPr>
          <w:rFonts w:ascii="Times New Roman" w:hAnsi="Times New Roman" w:cs="Times New Roman"/>
          <w:color w:val="2D3B45"/>
          <w:sz w:val="24"/>
          <w:szCs w:val="24"/>
          <w:shd w:val="clear" w:color="auto" w:fill="FFFFFF"/>
        </w:rPr>
        <w:t>awk-</w:t>
      </w:r>
      <w:r w:rsidR="00472EEA">
        <w:rPr>
          <w:rFonts w:ascii="Times New Roman" w:hAnsi="Times New Roman" w:cs="Times New Roman"/>
          <w:color w:val="2D3B45"/>
          <w:sz w:val="24"/>
          <w:szCs w:val="24"/>
          <w:shd w:val="clear" w:color="auto" w:fill="FFFFFF"/>
        </w:rPr>
        <w:t>E</w:t>
      </w:r>
      <w:r>
        <w:rPr>
          <w:rFonts w:ascii="Times New Roman" w:hAnsi="Times New Roman" w:cs="Times New Roman"/>
          <w:color w:val="2D3B45"/>
          <w:sz w:val="24"/>
          <w:szCs w:val="24"/>
          <w:shd w:val="clear" w:color="auto" w:fill="FFFFFF"/>
        </w:rPr>
        <w:t xml:space="preserve">ye system can determine the success rate of a player’s serve on different material court materials, like grass, clay, or hardcourts, with the system determining in the </w:t>
      </w:r>
      <w:proofErr w:type="gramStart"/>
      <w:r>
        <w:rPr>
          <w:rFonts w:ascii="Times New Roman" w:hAnsi="Times New Roman" w:cs="Times New Roman"/>
          <w:color w:val="2D3B45"/>
          <w:sz w:val="24"/>
          <w:szCs w:val="24"/>
          <w:shd w:val="clear" w:color="auto" w:fill="FFFFFF"/>
        </w:rPr>
        <w:t>end  that</w:t>
      </w:r>
      <w:proofErr w:type="gramEnd"/>
      <w:r>
        <w:rPr>
          <w:rFonts w:ascii="Times New Roman" w:hAnsi="Times New Roman" w:cs="Times New Roman"/>
          <w:color w:val="2D3B45"/>
          <w:sz w:val="24"/>
          <w:szCs w:val="24"/>
          <w:shd w:val="clear" w:color="auto" w:fill="FFFFFF"/>
        </w:rPr>
        <w:t xml:space="preserve"> players have the most success on grass courts as compared to hardcourt or clay. The system was also able to distinguish that the indoor or outdoor location, as well as the gender of the player has a part to play in the success rate of their serve. Data using </w:t>
      </w:r>
      <w:r w:rsidR="00472EEA">
        <w:rPr>
          <w:rFonts w:ascii="Times New Roman" w:hAnsi="Times New Roman" w:cs="Times New Roman"/>
          <w:color w:val="2D3B45"/>
          <w:sz w:val="24"/>
          <w:szCs w:val="24"/>
          <w:shd w:val="clear" w:color="auto" w:fill="FFFFFF"/>
        </w:rPr>
        <w:t>H</w:t>
      </w:r>
      <w:r>
        <w:rPr>
          <w:rFonts w:ascii="Times New Roman" w:hAnsi="Times New Roman" w:cs="Times New Roman"/>
          <w:color w:val="2D3B45"/>
          <w:sz w:val="24"/>
          <w:szCs w:val="24"/>
          <w:shd w:val="clear" w:color="auto" w:fill="FFFFFF"/>
        </w:rPr>
        <w:t>awk-</w:t>
      </w:r>
      <w:r w:rsidR="00472EEA">
        <w:rPr>
          <w:rFonts w:ascii="Times New Roman" w:hAnsi="Times New Roman" w:cs="Times New Roman"/>
          <w:color w:val="2D3B45"/>
          <w:sz w:val="24"/>
          <w:szCs w:val="24"/>
          <w:shd w:val="clear" w:color="auto" w:fill="FFFFFF"/>
        </w:rPr>
        <w:t>E</w:t>
      </w:r>
      <w:r>
        <w:rPr>
          <w:rFonts w:ascii="Times New Roman" w:hAnsi="Times New Roman" w:cs="Times New Roman"/>
          <w:color w:val="2D3B45"/>
          <w:sz w:val="24"/>
          <w:szCs w:val="24"/>
          <w:shd w:val="clear" w:color="auto" w:fill="FFFFFF"/>
        </w:rPr>
        <w:t xml:space="preserve">ye was able to find that players have a greater success rate of winning a serve on an indoor court compared to an outdoor court, and that male players are more likely to win their first serves compared to female players. Despite having a much higher accuracy rate compared to a human lineman, it is important for people to not immediately judge something after a few studies. They need to ensure that they factor in all the possibilities that could affect the results for the data and the conclusion to be accurate. Whether it is internal factors, like how the margin of error factors </w:t>
      </w:r>
      <w:proofErr w:type="gramStart"/>
      <w:r>
        <w:rPr>
          <w:rFonts w:ascii="Times New Roman" w:hAnsi="Times New Roman" w:cs="Times New Roman"/>
          <w:color w:val="2D3B45"/>
          <w:sz w:val="24"/>
          <w:szCs w:val="24"/>
          <w:shd w:val="clear" w:color="auto" w:fill="FFFFFF"/>
        </w:rPr>
        <w:t>in to</w:t>
      </w:r>
      <w:proofErr w:type="gramEnd"/>
      <w:r>
        <w:rPr>
          <w:rFonts w:ascii="Times New Roman" w:hAnsi="Times New Roman" w:cs="Times New Roman"/>
          <w:color w:val="2D3B45"/>
          <w:sz w:val="24"/>
          <w:szCs w:val="24"/>
          <w:shd w:val="clear" w:color="auto" w:fill="FFFFFF"/>
        </w:rPr>
        <w:t xml:space="preserve"> the study as a whole, or external factors such the cameras having a malfunction or one camera not being synced with the others, the data risks being incorrect. It is important that the study includes all possible factors </w:t>
      </w:r>
      <w:proofErr w:type="gramStart"/>
      <w:r>
        <w:rPr>
          <w:rFonts w:ascii="Times New Roman" w:hAnsi="Times New Roman" w:cs="Times New Roman"/>
          <w:color w:val="2D3B45"/>
          <w:sz w:val="24"/>
          <w:szCs w:val="24"/>
          <w:shd w:val="clear" w:color="auto" w:fill="FFFFFF"/>
        </w:rPr>
        <w:t>in order for</w:t>
      </w:r>
      <w:proofErr w:type="gramEnd"/>
      <w:r>
        <w:rPr>
          <w:rFonts w:ascii="Times New Roman" w:hAnsi="Times New Roman" w:cs="Times New Roman"/>
          <w:color w:val="2D3B45"/>
          <w:sz w:val="24"/>
          <w:szCs w:val="24"/>
          <w:shd w:val="clear" w:color="auto" w:fill="FFFFFF"/>
        </w:rPr>
        <w:t xml:space="preserve"> the best results to be achieved.</w:t>
      </w:r>
    </w:p>
    <w:p w14:paraId="4EA6B549" w14:textId="7F91DA84" w:rsidR="00B75A07" w:rsidRDefault="00B75A07" w:rsidP="00B75A07">
      <w:pPr>
        <w:pStyle w:val="NormalWeb"/>
        <w:shd w:val="clear" w:color="auto" w:fill="FFFFFF"/>
        <w:spacing w:before="0" w:beforeAutospacing="0" w:after="0" w:afterAutospacing="0" w:line="480" w:lineRule="auto"/>
        <w:ind w:firstLine="720"/>
      </w:pPr>
      <w:r>
        <w:rPr>
          <w:color w:val="2D3B45"/>
          <w:shd w:val="clear" w:color="auto" w:fill="FFFFFF"/>
        </w:rPr>
        <w:t xml:space="preserve">It was found through the given research that the </w:t>
      </w:r>
      <w:r w:rsidR="00472EEA">
        <w:rPr>
          <w:color w:val="2D3B45"/>
          <w:shd w:val="clear" w:color="auto" w:fill="FFFFFF"/>
        </w:rPr>
        <w:t>H</w:t>
      </w:r>
      <w:r>
        <w:rPr>
          <w:color w:val="2D3B45"/>
          <w:shd w:val="clear" w:color="auto" w:fill="FFFFFF"/>
        </w:rPr>
        <w:t>awk-</w:t>
      </w:r>
      <w:r w:rsidR="00472EEA">
        <w:rPr>
          <w:color w:val="2D3B45"/>
          <w:shd w:val="clear" w:color="auto" w:fill="FFFFFF"/>
        </w:rPr>
        <w:t>E</w:t>
      </w:r>
      <w:r>
        <w:rPr>
          <w:color w:val="2D3B45"/>
          <w:shd w:val="clear" w:color="auto" w:fill="FFFFFF"/>
        </w:rPr>
        <w:t xml:space="preserve">ye system was first implemented in the game of cricket, as a tool to help confirm the officials calls as far back as 2004. It was also later used as a training tool to help player’s performance </w:t>
      </w:r>
      <w:proofErr w:type="gramStart"/>
      <w:r>
        <w:rPr>
          <w:color w:val="2D3B45"/>
          <w:shd w:val="clear" w:color="auto" w:fill="FFFFFF"/>
        </w:rPr>
        <w:t>improve, and</w:t>
      </w:r>
      <w:proofErr w:type="gramEnd"/>
      <w:r>
        <w:rPr>
          <w:color w:val="2D3B45"/>
          <w:shd w:val="clear" w:color="auto" w:fill="FFFFFF"/>
        </w:rPr>
        <w:t xml:space="preserve"> give them a more precise picture of what they needed to do to improve their techniques. Over time and the advancement of </w:t>
      </w:r>
      <w:r>
        <w:rPr>
          <w:color w:val="2D3B45"/>
          <w:shd w:val="clear" w:color="auto" w:fill="FFFFFF"/>
        </w:rPr>
        <w:lastRenderedPageBreak/>
        <w:t xml:space="preserve">technology, the system transitioned from traditional cameras to high-speed devices. The </w:t>
      </w:r>
      <w:r w:rsidR="00472EEA">
        <w:rPr>
          <w:color w:val="2D3B45"/>
          <w:shd w:val="clear" w:color="auto" w:fill="FFFFFF"/>
        </w:rPr>
        <w:t>H</w:t>
      </w:r>
      <w:r>
        <w:rPr>
          <w:color w:val="2D3B45"/>
          <w:shd w:val="clear" w:color="auto" w:fill="FFFFFF"/>
        </w:rPr>
        <w:t>awk-</w:t>
      </w:r>
      <w:r w:rsidR="00472EEA">
        <w:rPr>
          <w:color w:val="2D3B45"/>
          <w:shd w:val="clear" w:color="auto" w:fill="FFFFFF"/>
        </w:rPr>
        <w:t>E</w:t>
      </w:r>
      <w:r>
        <w:rPr>
          <w:color w:val="2D3B45"/>
          <w:shd w:val="clear" w:color="auto" w:fill="FFFFFF"/>
        </w:rPr>
        <w:t xml:space="preserve">ye system was specifically introduced to tennis in 2006 as a training tool to improve players’ performance in the sport, and eventually became the only automated tracking system to pass the test and stringent requirements given by the International Tennis Federation. After this </w:t>
      </w:r>
      <w:proofErr w:type="gramStart"/>
      <w:r>
        <w:rPr>
          <w:color w:val="2D3B45"/>
          <w:shd w:val="clear" w:color="auto" w:fill="FFFFFF"/>
        </w:rPr>
        <w:t>initial  success</w:t>
      </w:r>
      <w:proofErr w:type="gramEnd"/>
      <w:r>
        <w:rPr>
          <w:color w:val="2D3B45"/>
          <w:shd w:val="clear" w:color="auto" w:fill="FFFFFF"/>
        </w:rPr>
        <w:t xml:space="preserve"> in the tennis world, the </w:t>
      </w:r>
      <w:r w:rsidR="00472EEA">
        <w:rPr>
          <w:color w:val="2D3B45"/>
          <w:shd w:val="clear" w:color="auto" w:fill="FFFFFF"/>
        </w:rPr>
        <w:t>H</w:t>
      </w:r>
      <w:r>
        <w:rPr>
          <w:color w:val="2D3B45"/>
          <w:shd w:val="clear" w:color="auto" w:fill="FFFFFF"/>
        </w:rPr>
        <w:t>awk-</w:t>
      </w:r>
      <w:r w:rsidR="00472EEA">
        <w:rPr>
          <w:color w:val="2D3B45"/>
          <w:shd w:val="clear" w:color="auto" w:fill="FFFFFF"/>
        </w:rPr>
        <w:t>E</w:t>
      </w:r>
      <w:r>
        <w:rPr>
          <w:color w:val="2D3B45"/>
          <w:shd w:val="clear" w:color="auto" w:fill="FFFFFF"/>
        </w:rPr>
        <w:t xml:space="preserve">ye system was later used as a tool to improve the ball calls given by the referee, and used to finalize judgement of a challenged call. After the implementation of the system in tennis, there were mixed reactions by both the players and the spectators of the sport alike. Some agreed with the decision of its use, feeling that it was a good step in the evolution of tennis, while others felt the decision to use the system took away key element of the sport.  For those who support the use of the </w:t>
      </w:r>
      <w:r w:rsidR="00472EEA">
        <w:rPr>
          <w:color w:val="2D3B45"/>
          <w:shd w:val="clear" w:color="auto" w:fill="FFFFFF"/>
        </w:rPr>
        <w:t>H</w:t>
      </w:r>
      <w:r>
        <w:rPr>
          <w:color w:val="2D3B45"/>
          <w:shd w:val="clear" w:color="auto" w:fill="FFFFFF"/>
        </w:rPr>
        <w:t>awk-</w:t>
      </w:r>
      <w:r w:rsidR="00472EEA">
        <w:rPr>
          <w:color w:val="2D3B45"/>
          <w:shd w:val="clear" w:color="auto" w:fill="FFFFFF"/>
        </w:rPr>
        <w:t>E</w:t>
      </w:r>
      <w:r>
        <w:rPr>
          <w:color w:val="2D3B45"/>
          <w:shd w:val="clear" w:color="auto" w:fill="FFFFFF"/>
        </w:rPr>
        <w:t xml:space="preserve">ye system, the first point </w:t>
      </w:r>
      <w:proofErr w:type="gramStart"/>
      <w:r>
        <w:rPr>
          <w:color w:val="2D3B45"/>
          <w:shd w:val="clear" w:color="auto" w:fill="FFFFFF"/>
        </w:rPr>
        <w:t>of  support</w:t>
      </w:r>
      <w:proofErr w:type="gramEnd"/>
      <w:r>
        <w:rPr>
          <w:color w:val="2D3B45"/>
          <w:shd w:val="clear" w:color="auto" w:fill="FFFFFF"/>
        </w:rPr>
        <w:t xml:space="preserve"> is when it comes to notable world tournaments with hundreds of thousands of prize dollars at stake. That one decision can make the difference between the rightful winner walking away with the money or them being unknowingly cheated out of what they earned. </w:t>
      </w:r>
      <w:r w:rsidRPr="00BC0034">
        <w:rPr>
          <w:color w:val="2D3B45"/>
          <w:shd w:val="clear" w:color="auto" w:fill="FFFFFF"/>
        </w:rPr>
        <w:t xml:space="preserve">Another point in support </w:t>
      </w:r>
      <w:r>
        <w:rPr>
          <w:color w:val="2D3B45"/>
          <w:shd w:val="clear" w:color="auto" w:fill="FFFFFF"/>
        </w:rPr>
        <w:t>of</w:t>
      </w:r>
      <w:r w:rsidRPr="00BC0034">
        <w:rPr>
          <w:color w:val="2D3B45"/>
          <w:shd w:val="clear" w:color="auto" w:fill="FFFFFF"/>
        </w:rPr>
        <w:t xml:space="preserve"> the system is that it is impossible for the human eye to keep up with a ball traveling 100 plus miles an hour and accurately track</w:t>
      </w:r>
      <w:r>
        <w:rPr>
          <w:color w:val="2D3B45"/>
          <w:shd w:val="clear" w:color="auto" w:fill="FFFFFF"/>
        </w:rPr>
        <w:t>ing</w:t>
      </w:r>
      <w:r w:rsidRPr="00BC0034">
        <w:rPr>
          <w:color w:val="2D3B45"/>
          <w:shd w:val="clear" w:color="auto" w:fill="FFFFFF"/>
        </w:rPr>
        <w:t xml:space="preserve"> where</w:t>
      </w:r>
      <w:r>
        <w:rPr>
          <w:color w:val="2D3B45"/>
          <w:shd w:val="clear" w:color="auto" w:fill="FFFFFF"/>
        </w:rPr>
        <w:t xml:space="preserve"> it</w:t>
      </w:r>
      <w:r w:rsidRPr="00BC0034">
        <w:rPr>
          <w:color w:val="2D3B45"/>
          <w:shd w:val="clear" w:color="auto" w:fill="FFFFFF"/>
        </w:rPr>
        <w:t xml:space="preserve"> lands. A third point discussed is that </w:t>
      </w:r>
      <w:r w:rsidRPr="00BC0034">
        <w:rPr>
          <w:color w:val="000000"/>
        </w:rPr>
        <w:t>the system allow</w:t>
      </w:r>
      <w:r>
        <w:rPr>
          <w:color w:val="000000"/>
        </w:rPr>
        <w:t>s</w:t>
      </w:r>
      <w:r w:rsidRPr="00BC0034">
        <w:rPr>
          <w:color w:val="000000"/>
        </w:rPr>
        <w:t xml:space="preserve"> the officials to make more reliable decision</w:t>
      </w:r>
      <w:r>
        <w:rPr>
          <w:color w:val="000000"/>
        </w:rPr>
        <w:t xml:space="preserve">s for the integrity of the game. Preventing inaccurate </w:t>
      </w:r>
      <w:r w:rsidRPr="00BC0034">
        <w:rPr>
          <w:color w:val="000000"/>
        </w:rPr>
        <w:t>final calls</w:t>
      </w:r>
      <w:r>
        <w:rPr>
          <w:color w:val="000000"/>
        </w:rPr>
        <w:t xml:space="preserve"> can prevent </w:t>
      </w:r>
      <w:r w:rsidRPr="00BC0034">
        <w:rPr>
          <w:color w:val="000000"/>
        </w:rPr>
        <w:t>players</w:t>
      </w:r>
      <w:r>
        <w:rPr>
          <w:color w:val="000000"/>
        </w:rPr>
        <w:t xml:space="preserve"> from feeling </w:t>
      </w:r>
      <w:r w:rsidRPr="00BC0034">
        <w:rPr>
          <w:color w:val="000000"/>
        </w:rPr>
        <w:t>cheated</w:t>
      </w:r>
      <w:r>
        <w:rPr>
          <w:color w:val="000000"/>
        </w:rPr>
        <w:t>,</w:t>
      </w:r>
      <w:r w:rsidRPr="00BC0034">
        <w:rPr>
          <w:color w:val="000000"/>
        </w:rPr>
        <w:t xml:space="preserve"> as well as prevent the fans from being upset that</w:t>
      </w:r>
      <w:r>
        <w:rPr>
          <w:color w:val="000000"/>
        </w:rPr>
        <w:t xml:space="preserve"> wrong decisions were made by</w:t>
      </w:r>
      <w:r w:rsidRPr="00BC0034">
        <w:rPr>
          <w:color w:val="000000"/>
        </w:rPr>
        <w:t xml:space="preserve"> the officials</w:t>
      </w:r>
      <w:r>
        <w:rPr>
          <w:color w:val="000000"/>
        </w:rPr>
        <w:t>. Several examples of these instances include</w:t>
      </w:r>
      <w:r w:rsidRPr="00B650B6">
        <w:rPr>
          <w:color w:val="000000"/>
        </w:rPr>
        <w:t xml:space="preserve"> the 2012</w:t>
      </w:r>
      <w:r w:rsidRPr="00B650B6">
        <w:rPr>
          <w:color w:val="010101"/>
        </w:rPr>
        <w:t xml:space="preserve"> U</w:t>
      </w:r>
      <w:r>
        <w:rPr>
          <w:color w:val="010101"/>
        </w:rPr>
        <w:t>.</w:t>
      </w:r>
      <w:r w:rsidRPr="00B650B6">
        <w:rPr>
          <w:color w:val="010101"/>
        </w:rPr>
        <w:t>S</w:t>
      </w:r>
      <w:r>
        <w:rPr>
          <w:color w:val="010101"/>
        </w:rPr>
        <w:t>.</w:t>
      </w:r>
      <w:r w:rsidRPr="00B650B6">
        <w:rPr>
          <w:color w:val="010101"/>
        </w:rPr>
        <w:t xml:space="preserve"> Open, when Andy Murray served for his first Grand Slam and</w:t>
      </w:r>
      <w:r>
        <w:rPr>
          <w:color w:val="010101"/>
        </w:rPr>
        <w:t xml:space="preserve"> Novak Djokovic called the serve out, but was later revealed to be in. Another is the 2017 Hopman Cup where Roger Federer called a serve out on Alexander </w:t>
      </w:r>
      <w:proofErr w:type="gramStart"/>
      <w:r>
        <w:rPr>
          <w:color w:val="010101"/>
        </w:rPr>
        <w:t>Zverev</w:t>
      </w:r>
      <w:proofErr w:type="gramEnd"/>
      <w:r>
        <w:rPr>
          <w:color w:val="010101"/>
        </w:rPr>
        <w:t xml:space="preserve"> but the ball was proven to be in giving </w:t>
      </w:r>
      <w:proofErr w:type="spellStart"/>
      <w:r>
        <w:rPr>
          <w:color w:val="010101"/>
        </w:rPr>
        <w:t>Zverve</w:t>
      </w:r>
      <w:proofErr w:type="spellEnd"/>
      <w:r>
        <w:rPr>
          <w:color w:val="010101"/>
        </w:rPr>
        <w:t xml:space="preserve"> the call.</w:t>
      </w:r>
    </w:p>
    <w:p w14:paraId="6C859AF1" w14:textId="7E35EA30" w:rsidR="00B75A07" w:rsidRDefault="00B75A07" w:rsidP="00B75A07">
      <w:pPr>
        <w:shd w:val="clear" w:color="auto" w:fill="FFFFFF"/>
        <w:spacing w:after="0" w:line="480" w:lineRule="auto"/>
        <w:ind w:firstLine="720"/>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lastRenderedPageBreak/>
        <w:t xml:space="preserve">On the other hand, those who are against the electronic system in tennis claim that the </w:t>
      </w:r>
      <w:r w:rsidR="00472EEA">
        <w:rPr>
          <w:rFonts w:ascii="Times New Roman" w:hAnsi="Times New Roman" w:cs="Times New Roman"/>
          <w:color w:val="2D3B45"/>
          <w:sz w:val="24"/>
          <w:szCs w:val="24"/>
          <w:shd w:val="clear" w:color="auto" w:fill="FFFFFF"/>
        </w:rPr>
        <w:t>H</w:t>
      </w:r>
      <w:r>
        <w:rPr>
          <w:rFonts w:ascii="Times New Roman" w:hAnsi="Times New Roman" w:cs="Times New Roman"/>
          <w:color w:val="2D3B45"/>
          <w:sz w:val="24"/>
          <w:szCs w:val="24"/>
          <w:shd w:val="clear" w:color="auto" w:fill="FFFFFF"/>
        </w:rPr>
        <w:t>awk-</w:t>
      </w:r>
      <w:r w:rsidR="00472EEA">
        <w:rPr>
          <w:rFonts w:ascii="Times New Roman" w:hAnsi="Times New Roman" w:cs="Times New Roman"/>
          <w:color w:val="2D3B45"/>
          <w:sz w:val="24"/>
          <w:szCs w:val="24"/>
          <w:shd w:val="clear" w:color="auto" w:fill="FFFFFF"/>
        </w:rPr>
        <w:t>E</w:t>
      </w:r>
      <w:r>
        <w:rPr>
          <w:rFonts w:ascii="Times New Roman" w:hAnsi="Times New Roman" w:cs="Times New Roman"/>
          <w:color w:val="2D3B45"/>
          <w:sz w:val="24"/>
          <w:szCs w:val="24"/>
          <w:shd w:val="clear" w:color="auto" w:fill="FFFFFF"/>
        </w:rPr>
        <w:t xml:space="preserve">ye system takes away from tradition and history associated with the sport. One example includes the tradition that has been part of the sport for centuries, when the umpire comes down from their chair and checks the marks on the courts, which can be quite a spectacle for the audience. A second point against the implementation of the system is that it is not as accurate as originally predicted. Reports state that the </w:t>
      </w:r>
      <w:r w:rsidR="00472EEA">
        <w:rPr>
          <w:rFonts w:ascii="Times New Roman" w:hAnsi="Times New Roman" w:cs="Times New Roman"/>
          <w:color w:val="2D3B45"/>
          <w:sz w:val="24"/>
          <w:szCs w:val="24"/>
          <w:shd w:val="clear" w:color="auto" w:fill="FFFFFF"/>
        </w:rPr>
        <w:t>H</w:t>
      </w:r>
      <w:r>
        <w:rPr>
          <w:rFonts w:ascii="Times New Roman" w:hAnsi="Times New Roman" w:cs="Times New Roman"/>
          <w:color w:val="2D3B45"/>
          <w:sz w:val="24"/>
          <w:szCs w:val="24"/>
          <w:shd w:val="clear" w:color="auto" w:fill="FFFFFF"/>
        </w:rPr>
        <w:t>awk-</w:t>
      </w:r>
      <w:r w:rsidR="00472EEA">
        <w:rPr>
          <w:rFonts w:ascii="Times New Roman" w:hAnsi="Times New Roman" w:cs="Times New Roman"/>
          <w:color w:val="2D3B45"/>
          <w:sz w:val="24"/>
          <w:szCs w:val="24"/>
          <w:shd w:val="clear" w:color="auto" w:fill="FFFFFF"/>
        </w:rPr>
        <w:t>E</w:t>
      </w:r>
      <w:r>
        <w:rPr>
          <w:rFonts w:ascii="Times New Roman" w:hAnsi="Times New Roman" w:cs="Times New Roman"/>
          <w:color w:val="2D3B45"/>
          <w:sz w:val="24"/>
          <w:szCs w:val="24"/>
          <w:shd w:val="clear" w:color="auto" w:fill="FFFFFF"/>
        </w:rPr>
        <w:t xml:space="preserve">ye system has a 5% chance of the error margin spreading to 9 millimeters, and a 1% chance that the error margin will spread to 11 millimeters. A third point against the system being utilized is that the </w:t>
      </w:r>
      <w:r w:rsidR="00472EEA">
        <w:rPr>
          <w:rFonts w:ascii="Times New Roman" w:hAnsi="Times New Roman" w:cs="Times New Roman"/>
          <w:color w:val="2D3B45"/>
          <w:sz w:val="24"/>
          <w:szCs w:val="24"/>
          <w:shd w:val="clear" w:color="auto" w:fill="FFFFFF"/>
        </w:rPr>
        <w:t>H</w:t>
      </w:r>
      <w:r>
        <w:rPr>
          <w:rFonts w:ascii="Times New Roman" w:hAnsi="Times New Roman" w:cs="Times New Roman"/>
          <w:color w:val="2D3B45"/>
          <w:sz w:val="24"/>
          <w:szCs w:val="24"/>
          <w:shd w:val="clear" w:color="auto" w:fill="FFFFFF"/>
        </w:rPr>
        <w:t>awk-</w:t>
      </w:r>
      <w:r w:rsidR="00472EEA">
        <w:rPr>
          <w:rFonts w:ascii="Times New Roman" w:hAnsi="Times New Roman" w:cs="Times New Roman"/>
          <w:color w:val="2D3B45"/>
          <w:sz w:val="24"/>
          <w:szCs w:val="24"/>
          <w:shd w:val="clear" w:color="auto" w:fill="FFFFFF"/>
        </w:rPr>
        <w:t>E</w:t>
      </w:r>
      <w:r>
        <w:rPr>
          <w:rFonts w:ascii="Times New Roman" w:hAnsi="Times New Roman" w:cs="Times New Roman"/>
          <w:color w:val="2D3B45"/>
          <w:sz w:val="24"/>
          <w:szCs w:val="24"/>
          <w:shd w:val="clear" w:color="auto" w:fill="FFFFFF"/>
        </w:rPr>
        <w:t xml:space="preserve">ye system may not actually be needed for specific surfaces such as clay courts where there are distinguishable marks for the officials and players to analyze. An example of this is the tradition from the French Open, where referees climb down off their chairs and lean down to examine the marks made by the ball. This tradition has been happening for so long that officials have become specialized in distinguishing between spare pieces of clay being loosened by the impact and the location of where the ball landed on the court. </w:t>
      </w:r>
    </w:p>
    <w:p w14:paraId="5C95FF31" w14:textId="63D0B2BF" w:rsidR="00B75A07" w:rsidRDefault="00B75A07" w:rsidP="00B75A07">
      <w:pPr>
        <w:shd w:val="clear" w:color="auto" w:fill="FFFFFF"/>
        <w:spacing w:after="0" w:line="480" w:lineRule="auto"/>
        <w:ind w:firstLine="720"/>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 xml:space="preserve">Although there were valid points from both perspectives, there was limited evidence as to the disadvantages of implementing the </w:t>
      </w:r>
      <w:r w:rsidR="00472EEA">
        <w:rPr>
          <w:rFonts w:ascii="Times New Roman" w:hAnsi="Times New Roman" w:cs="Times New Roman"/>
          <w:color w:val="2D3B45"/>
          <w:sz w:val="24"/>
          <w:szCs w:val="24"/>
          <w:shd w:val="clear" w:color="auto" w:fill="FFFFFF"/>
        </w:rPr>
        <w:t>H</w:t>
      </w:r>
      <w:r>
        <w:rPr>
          <w:rFonts w:ascii="Times New Roman" w:hAnsi="Times New Roman" w:cs="Times New Roman"/>
          <w:color w:val="2D3B45"/>
          <w:sz w:val="24"/>
          <w:szCs w:val="24"/>
          <w:shd w:val="clear" w:color="auto" w:fill="FFFFFF"/>
        </w:rPr>
        <w:t>awk-</w:t>
      </w:r>
      <w:r w:rsidR="00472EEA">
        <w:rPr>
          <w:rFonts w:ascii="Times New Roman" w:hAnsi="Times New Roman" w:cs="Times New Roman"/>
          <w:color w:val="2D3B45"/>
          <w:sz w:val="24"/>
          <w:szCs w:val="24"/>
          <w:shd w:val="clear" w:color="auto" w:fill="FFFFFF"/>
        </w:rPr>
        <w:t>E</w:t>
      </w:r>
      <w:r>
        <w:rPr>
          <w:rFonts w:ascii="Times New Roman" w:hAnsi="Times New Roman" w:cs="Times New Roman"/>
          <w:color w:val="2D3B45"/>
          <w:sz w:val="24"/>
          <w:szCs w:val="24"/>
          <w:shd w:val="clear" w:color="auto" w:fill="FFFFFF"/>
        </w:rPr>
        <w:t xml:space="preserve">ye system, as well as limited real-world examples as to why the system should not be implemented. On the contrary, there was a wider range of examples given by the research in support of an automated system being implemented, </w:t>
      </w:r>
      <w:proofErr w:type="gramStart"/>
      <w:r>
        <w:rPr>
          <w:rFonts w:ascii="Times New Roman" w:hAnsi="Times New Roman" w:cs="Times New Roman"/>
          <w:color w:val="2D3B45"/>
          <w:sz w:val="24"/>
          <w:szCs w:val="24"/>
          <w:shd w:val="clear" w:color="auto" w:fill="FFFFFF"/>
        </w:rPr>
        <w:t>giving  real</w:t>
      </w:r>
      <w:proofErr w:type="gramEnd"/>
      <w:r>
        <w:rPr>
          <w:rFonts w:ascii="Times New Roman" w:hAnsi="Times New Roman" w:cs="Times New Roman"/>
          <w:color w:val="2D3B45"/>
          <w:sz w:val="24"/>
          <w:szCs w:val="24"/>
          <w:shd w:val="clear" w:color="auto" w:fill="FFFFFF"/>
        </w:rPr>
        <w:t xml:space="preserve"> world examples of the </w:t>
      </w:r>
      <w:r w:rsidR="00472EEA">
        <w:rPr>
          <w:rFonts w:ascii="Times New Roman" w:hAnsi="Times New Roman" w:cs="Times New Roman"/>
          <w:color w:val="2D3B45"/>
          <w:sz w:val="24"/>
          <w:szCs w:val="24"/>
          <w:shd w:val="clear" w:color="auto" w:fill="FFFFFF"/>
        </w:rPr>
        <w:t>H</w:t>
      </w:r>
      <w:r>
        <w:rPr>
          <w:rFonts w:ascii="Times New Roman" w:hAnsi="Times New Roman" w:cs="Times New Roman"/>
          <w:color w:val="2D3B45"/>
          <w:sz w:val="24"/>
          <w:szCs w:val="24"/>
          <w:shd w:val="clear" w:color="auto" w:fill="FFFFFF"/>
        </w:rPr>
        <w:t>awk-</w:t>
      </w:r>
      <w:r w:rsidR="00472EEA">
        <w:rPr>
          <w:rFonts w:ascii="Times New Roman" w:hAnsi="Times New Roman" w:cs="Times New Roman"/>
          <w:color w:val="2D3B45"/>
          <w:sz w:val="24"/>
          <w:szCs w:val="24"/>
          <w:shd w:val="clear" w:color="auto" w:fill="FFFFFF"/>
        </w:rPr>
        <w:t>E</w:t>
      </w:r>
      <w:r>
        <w:rPr>
          <w:rFonts w:ascii="Times New Roman" w:hAnsi="Times New Roman" w:cs="Times New Roman"/>
          <w:color w:val="2D3B45"/>
          <w:sz w:val="24"/>
          <w:szCs w:val="24"/>
          <w:shd w:val="clear" w:color="auto" w:fill="FFFFFF"/>
        </w:rPr>
        <w:t xml:space="preserve">ye system correcting an inaccurate call, as well as helping to  finalize calls that were debated between the two players. </w:t>
      </w:r>
    </w:p>
    <w:p w14:paraId="016BED85" w14:textId="18FA575C" w:rsidR="00B75A07" w:rsidRDefault="00B75A07" w:rsidP="00B75A07">
      <w:pPr>
        <w:shd w:val="clear" w:color="auto" w:fill="FFFFFF"/>
        <w:spacing w:after="0" w:line="480" w:lineRule="auto"/>
        <w:ind w:firstLine="720"/>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 xml:space="preserve">Similar results were found with both the interview and the survey conducted with the Curry College men’s tennis team, and with the interview with the Curry College tennis coach. Most of the players understood what the </w:t>
      </w:r>
      <w:r w:rsidR="00F27968">
        <w:rPr>
          <w:rFonts w:ascii="Times New Roman" w:hAnsi="Times New Roman" w:cs="Times New Roman"/>
          <w:color w:val="2D3B45"/>
          <w:sz w:val="24"/>
          <w:szCs w:val="24"/>
          <w:shd w:val="clear" w:color="auto" w:fill="FFFFFF"/>
        </w:rPr>
        <w:t>H</w:t>
      </w:r>
      <w:r>
        <w:rPr>
          <w:rFonts w:ascii="Times New Roman" w:hAnsi="Times New Roman" w:cs="Times New Roman"/>
          <w:color w:val="2D3B45"/>
          <w:sz w:val="24"/>
          <w:szCs w:val="24"/>
          <w:shd w:val="clear" w:color="auto" w:fill="FFFFFF"/>
        </w:rPr>
        <w:t>awk-</w:t>
      </w:r>
      <w:r w:rsidR="00F27968">
        <w:rPr>
          <w:rFonts w:ascii="Times New Roman" w:hAnsi="Times New Roman" w:cs="Times New Roman"/>
          <w:color w:val="2D3B45"/>
          <w:sz w:val="24"/>
          <w:szCs w:val="24"/>
          <w:shd w:val="clear" w:color="auto" w:fill="FFFFFF"/>
        </w:rPr>
        <w:t>E</w:t>
      </w:r>
      <w:r>
        <w:rPr>
          <w:rFonts w:ascii="Times New Roman" w:hAnsi="Times New Roman" w:cs="Times New Roman"/>
          <w:color w:val="2D3B45"/>
          <w:sz w:val="24"/>
          <w:szCs w:val="24"/>
          <w:shd w:val="clear" w:color="auto" w:fill="FFFFFF"/>
        </w:rPr>
        <w:t xml:space="preserve">ye system was and how it was used in the sport </w:t>
      </w:r>
      <w:r>
        <w:rPr>
          <w:rFonts w:ascii="Times New Roman" w:hAnsi="Times New Roman" w:cs="Times New Roman"/>
          <w:color w:val="2D3B45"/>
          <w:sz w:val="24"/>
          <w:szCs w:val="24"/>
          <w:shd w:val="clear" w:color="auto" w:fill="FFFFFF"/>
        </w:rPr>
        <w:lastRenderedPageBreak/>
        <w:t xml:space="preserve">of tennis. Most of the players had played tennis for enough years both on and off the tennis team, to have witnessed challenged calls by both players and the coach. Most of the Curry College men’s tennis players </w:t>
      </w:r>
      <w:r w:rsidR="001F672B">
        <w:rPr>
          <w:rFonts w:ascii="Times New Roman" w:hAnsi="Times New Roman" w:cs="Times New Roman"/>
          <w:color w:val="2D3B45"/>
          <w:sz w:val="24"/>
          <w:szCs w:val="24"/>
          <w:shd w:val="clear" w:color="auto" w:fill="FFFFFF"/>
        </w:rPr>
        <w:t>surveyed agreed</w:t>
      </w:r>
      <w:r>
        <w:rPr>
          <w:rFonts w:ascii="Times New Roman" w:hAnsi="Times New Roman" w:cs="Times New Roman"/>
          <w:color w:val="2D3B45"/>
          <w:sz w:val="24"/>
          <w:szCs w:val="24"/>
          <w:shd w:val="clear" w:color="auto" w:fill="FFFFFF"/>
        </w:rPr>
        <w:t xml:space="preserve"> with the implementation of the </w:t>
      </w:r>
      <w:r w:rsidR="00F27968">
        <w:rPr>
          <w:rFonts w:ascii="Times New Roman" w:hAnsi="Times New Roman" w:cs="Times New Roman"/>
          <w:color w:val="2D3B45"/>
          <w:sz w:val="24"/>
          <w:szCs w:val="24"/>
          <w:shd w:val="clear" w:color="auto" w:fill="FFFFFF"/>
        </w:rPr>
        <w:t>H</w:t>
      </w:r>
      <w:r>
        <w:rPr>
          <w:rFonts w:ascii="Times New Roman" w:hAnsi="Times New Roman" w:cs="Times New Roman"/>
          <w:color w:val="2D3B45"/>
          <w:sz w:val="24"/>
          <w:szCs w:val="24"/>
          <w:shd w:val="clear" w:color="auto" w:fill="FFFFFF"/>
        </w:rPr>
        <w:t>awk-</w:t>
      </w:r>
      <w:r w:rsidR="00F27968">
        <w:rPr>
          <w:rFonts w:ascii="Times New Roman" w:hAnsi="Times New Roman" w:cs="Times New Roman"/>
          <w:color w:val="2D3B45"/>
          <w:sz w:val="24"/>
          <w:szCs w:val="24"/>
          <w:shd w:val="clear" w:color="auto" w:fill="FFFFFF"/>
        </w:rPr>
        <w:t>E</w:t>
      </w:r>
      <w:r>
        <w:rPr>
          <w:rFonts w:ascii="Times New Roman" w:hAnsi="Times New Roman" w:cs="Times New Roman"/>
          <w:color w:val="2D3B45"/>
          <w:sz w:val="24"/>
          <w:szCs w:val="24"/>
          <w:shd w:val="clear" w:color="auto" w:fill="FFFFFF"/>
        </w:rPr>
        <w:t xml:space="preserve">ye system in professional matches because they have witnessed other players challenge similar calls, as well as seen professional players arguing with the </w:t>
      </w:r>
      <w:r w:rsidR="00C52E42">
        <w:rPr>
          <w:rFonts w:ascii="Times New Roman" w:hAnsi="Times New Roman" w:cs="Times New Roman"/>
          <w:color w:val="2D3B45"/>
          <w:sz w:val="24"/>
          <w:szCs w:val="24"/>
          <w:shd w:val="clear" w:color="auto" w:fill="FFFFFF"/>
        </w:rPr>
        <w:t>official</w:t>
      </w:r>
      <w:r>
        <w:rPr>
          <w:rFonts w:ascii="Times New Roman" w:hAnsi="Times New Roman" w:cs="Times New Roman"/>
          <w:color w:val="2D3B45"/>
          <w:sz w:val="24"/>
          <w:szCs w:val="24"/>
          <w:shd w:val="clear" w:color="auto" w:fill="FFFFFF"/>
        </w:rPr>
        <w:t xml:space="preserve"> on whether the call was in or not. Finally, although one Curry College men’s tennis player believed that a human lineman was more accurate in finalizing difficult plays, most of them believed that an electronic system like </w:t>
      </w:r>
      <w:r w:rsidR="00F27968">
        <w:rPr>
          <w:rFonts w:ascii="Times New Roman" w:hAnsi="Times New Roman" w:cs="Times New Roman"/>
          <w:color w:val="2D3B45"/>
          <w:sz w:val="24"/>
          <w:szCs w:val="24"/>
          <w:shd w:val="clear" w:color="auto" w:fill="FFFFFF"/>
        </w:rPr>
        <w:t>H</w:t>
      </w:r>
      <w:r>
        <w:rPr>
          <w:rFonts w:ascii="Times New Roman" w:hAnsi="Times New Roman" w:cs="Times New Roman"/>
          <w:color w:val="2D3B45"/>
          <w:sz w:val="24"/>
          <w:szCs w:val="24"/>
          <w:shd w:val="clear" w:color="auto" w:fill="FFFFFF"/>
        </w:rPr>
        <w:t>awk-</w:t>
      </w:r>
      <w:r w:rsidR="00F27968">
        <w:rPr>
          <w:rFonts w:ascii="Times New Roman" w:hAnsi="Times New Roman" w:cs="Times New Roman"/>
          <w:color w:val="2D3B45"/>
          <w:sz w:val="24"/>
          <w:szCs w:val="24"/>
          <w:shd w:val="clear" w:color="auto" w:fill="FFFFFF"/>
        </w:rPr>
        <w:t>E</w:t>
      </w:r>
      <w:r>
        <w:rPr>
          <w:rFonts w:ascii="Times New Roman" w:hAnsi="Times New Roman" w:cs="Times New Roman"/>
          <w:color w:val="2D3B45"/>
          <w:sz w:val="24"/>
          <w:szCs w:val="24"/>
          <w:shd w:val="clear" w:color="auto" w:fill="FFFFFF"/>
        </w:rPr>
        <w:t>ye was more reliable when finalizing difficult calls or finalizing a challenge made by a player about a specific call.</w:t>
      </w:r>
    </w:p>
    <w:p w14:paraId="2483BE51" w14:textId="57A2166C" w:rsidR="00B75A07" w:rsidRDefault="00B75A07" w:rsidP="00B75A07">
      <w:pPr>
        <w:shd w:val="clear" w:color="auto" w:fill="FFFFFF"/>
        <w:spacing w:after="0" w:line="480" w:lineRule="auto"/>
        <w:ind w:firstLine="720"/>
        <w:rPr>
          <w:rFonts w:ascii="Times New Roman" w:hAnsi="Times New Roman" w:cs="Times New Roman"/>
          <w:color w:val="2D3B45"/>
          <w:sz w:val="24"/>
          <w:szCs w:val="24"/>
          <w:shd w:val="clear" w:color="auto" w:fill="FFFFFF"/>
        </w:rPr>
      </w:pPr>
      <w:proofErr w:type="gramStart"/>
      <w:r>
        <w:rPr>
          <w:rFonts w:ascii="Times New Roman" w:hAnsi="Times New Roman" w:cs="Times New Roman"/>
          <w:color w:val="2D3B45"/>
          <w:sz w:val="24"/>
          <w:szCs w:val="24"/>
          <w:shd w:val="clear" w:color="auto" w:fill="FFFFFF"/>
        </w:rPr>
        <w:t>Similar to</w:t>
      </w:r>
      <w:proofErr w:type="gramEnd"/>
      <w:r>
        <w:rPr>
          <w:rFonts w:ascii="Times New Roman" w:hAnsi="Times New Roman" w:cs="Times New Roman"/>
          <w:color w:val="2D3B45"/>
          <w:sz w:val="24"/>
          <w:szCs w:val="24"/>
          <w:shd w:val="clear" w:color="auto" w:fill="FFFFFF"/>
        </w:rPr>
        <w:t xml:space="preserve"> the players, the face-to-face interview with the Curry Colleg</w:t>
      </w:r>
      <w:r w:rsidR="00F27968">
        <w:rPr>
          <w:rFonts w:ascii="Times New Roman" w:hAnsi="Times New Roman" w:cs="Times New Roman"/>
          <w:color w:val="2D3B45"/>
          <w:sz w:val="24"/>
          <w:szCs w:val="24"/>
          <w:shd w:val="clear" w:color="auto" w:fill="FFFFFF"/>
        </w:rPr>
        <w:t xml:space="preserve">e </w:t>
      </w:r>
      <w:r>
        <w:rPr>
          <w:rFonts w:ascii="Times New Roman" w:hAnsi="Times New Roman" w:cs="Times New Roman"/>
          <w:color w:val="2D3B45"/>
          <w:sz w:val="24"/>
          <w:szCs w:val="24"/>
          <w:shd w:val="clear" w:color="auto" w:fill="FFFFFF"/>
        </w:rPr>
        <w:t xml:space="preserve">tennis coach revealed that over his multiple decade career as a player, a referee for multiple high school teams, as well as a coach for multiple college level teams, he has seen multiple different tracking systems and has witnessed many players challenge calls he has made. He has seen different players become confused as to whether the ball was in or out, which then causes conflict between both the fans and the coaches. When the courts had implemented the use of an automatic tracking system that uses lasers or cameras to track the ball, or automated systems that have sensors under the court to determine the location of the ball, these systems helped clarify whether the player’s or referee’s call was accurate. In his perspective as a player, coach, and referee, these systems reduced the likelihood of the call being challenged by either the players or the coach and had a significant reduction in conflicting beliefs between the coaches, players, and spectators of the tournament. </w:t>
      </w:r>
    </w:p>
    <w:p w14:paraId="1D799F97" w14:textId="6D28E957" w:rsidR="0023511F" w:rsidRDefault="0023511F" w:rsidP="00B75A07">
      <w:pPr>
        <w:shd w:val="clear" w:color="auto" w:fill="FFFFFF"/>
        <w:spacing w:after="0" w:line="480" w:lineRule="auto"/>
        <w:rPr>
          <w:rFonts w:ascii="Times New Roman" w:hAnsi="Times New Roman" w:cs="Times New Roman"/>
          <w:color w:val="2D3B45"/>
          <w:sz w:val="24"/>
          <w:szCs w:val="24"/>
          <w:shd w:val="clear" w:color="auto" w:fill="FFFFFF"/>
        </w:rPr>
      </w:pPr>
    </w:p>
    <w:p w14:paraId="5343889E" w14:textId="3E09EAC8" w:rsidR="00BC1A56" w:rsidRDefault="00270C61" w:rsidP="00E3255A">
      <w:pPr>
        <w:shd w:val="clear" w:color="auto" w:fill="FFFFFF"/>
        <w:spacing w:after="0" w:line="480" w:lineRule="auto"/>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 xml:space="preserve"> </w:t>
      </w:r>
      <w:r w:rsidR="008B1607">
        <w:rPr>
          <w:rFonts w:ascii="Times New Roman" w:hAnsi="Times New Roman" w:cs="Times New Roman"/>
          <w:color w:val="2D3B45"/>
          <w:sz w:val="24"/>
          <w:szCs w:val="24"/>
          <w:shd w:val="clear" w:color="auto" w:fill="FFFFFF"/>
        </w:rPr>
        <w:t xml:space="preserve"> </w:t>
      </w:r>
      <w:r w:rsidR="00073D51">
        <w:rPr>
          <w:rFonts w:ascii="Times New Roman" w:hAnsi="Times New Roman" w:cs="Times New Roman"/>
          <w:color w:val="2D3B45"/>
          <w:sz w:val="24"/>
          <w:szCs w:val="24"/>
          <w:shd w:val="clear" w:color="auto" w:fill="FFFFFF"/>
        </w:rPr>
        <w:t xml:space="preserve"> </w:t>
      </w:r>
      <w:r w:rsidR="00EF7B7C">
        <w:rPr>
          <w:rFonts w:ascii="Times New Roman" w:hAnsi="Times New Roman" w:cs="Times New Roman"/>
          <w:color w:val="2D3B45"/>
          <w:sz w:val="24"/>
          <w:szCs w:val="24"/>
          <w:shd w:val="clear" w:color="auto" w:fill="FFFFFF"/>
        </w:rPr>
        <w:t xml:space="preserve">  </w:t>
      </w:r>
    </w:p>
    <w:p w14:paraId="27C0E51D" w14:textId="512D094B" w:rsidR="00A024BB" w:rsidRPr="00957F83" w:rsidRDefault="00AC67BA" w:rsidP="00957F83">
      <w:pPr>
        <w:shd w:val="clear" w:color="auto" w:fill="FFFFFF"/>
        <w:spacing w:after="0" w:line="480" w:lineRule="auto"/>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lastRenderedPageBreak/>
        <w:tab/>
      </w:r>
      <w:r w:rsidR="00EE4382">
        <w:rPr>
          <w:rFonts w:ascii="Times New Roman" w:hAnsi="Times New Roman" w:cs="Times New Roman"/>
          <w:color w:val="2D3B45"/>
          <w:sz w:val="24"/>
          <w:szCs w:val="24"/>
          <w:shd w:val="clear" w:color="auto" w:fill="FFFFFF"/>
        </w:rPr>
        <w:t xml:space="preserve"> </w:t>
      </w:r>
      <w:r w:rsidR="00957F83">
        <w:rPr>
          <w:rFonts w:ascii="Times New Roman" w:hAnsi="Times New Roman" w:cs="Times New Roman"/>
          <w:color w:val="2D3B45"/>
          <w:sz w:val="24"/>
          <w:szCs w:val="24"/>
          <w:shd w:val="clear" w:color="auto" w:fill="FFFFFF"/>
        </w:rPr>
        <w:tab/>
      </w:r>
      <w:r w:rsidR="00957F83">
        <w:rPr>
          <w:rFonts w:ascii="Times New Roman" w:hAnsi="Times New Roman" w:cs="Times New Roman"/>
          <w:color w:val="2D3B45"/>
          <w:sz w:val="24"/>
          <w:szCs w:val="24"/>
          <w:shd w:val="clear" w:color="auto" w:fill="FFFFFF"/>
        </w:rPr>
        <w:tab/>
      </w:r>
      <w:r w:rsidR="00957F83">
        <w:rPr>
          <w:rFonts w:ascii="Times New Roman" w:hAnsi="Times New Roman" w:cs="Times New Roman"/>
          <w:color w:val="2D3B45"/>
          <w:sz w:val="24"/>
          <w:szCs w:val="24"/>
          <w:shd w:val="clear" w:color="auto" w:fill="FFFFFF"/>
        </w:rPr>
        <w:tab/>
      </w:r>
      <w:r w:rsidR="00957F83">
        <w:rPr>
          <w:rFonts w:ascii="Times New Roman" w:hAnsi="Times New Roman" w:cs="Times New Roman"/>
          <w:color w:val="2D3B45"/>
          <w:sz w:val="24"/>
          <w:szCs w:val="24"/>
          <w:shd w:val="clear" w:color="auto" w:fill="FFFFFF"/>
        </w:rPr>
        <w:tab/>
      </w:r>
      <w:r w:rsidR="00334D8F" w:rsidRPr="00B12599">
        <w:rPr>
          <w:rFonts w:ascii="Times New Roman" w:hAnsi="Times New Roman" w:cs="Times New Roman"/>
          <w:b/>
          <w:bCs/>
          <w:sz w:val="24"/>
          <w:szCs w:val="24"/>
        </w:rPr>
        <w:t>References</w:t>
      </w:r>
    </w:p>
    <w:p w14:paraId="3A9F0422" w14:textId="66374328" w:rsidR="000C4DCC" w:rsidRPr="000C4DCC" w:rsidRDefault="000C4DCC" w:rsidP="000C4DCC">
      <w:pPr>
        <w:shd w:val="clear" w:color="auto" w:fill="FFFFFF"/>
        <w:spacing w:before="300" w:after="0" w:line="240" w:lineRule="auto"/>
        <w:rPr>
          <w:rFonts w:ascii="Times New Roman" w:eastAsia="Times New Roman" w:hAnsi="Times New Roman" w:cs="Times New Roman"/>
          <w:sz w:val="24"/>
          <w:szCs w:val="24"/>
        </w:rPr>
      </w:pPr>
      <w:proofErr w:type="spellStart"/>
      <w:proofErr w:type="gramStart"/>
      <w:r w:rsidRPr="000C4DCC">
        <w:rPr>
          <w:rFonts w:ascii="Times New Roman" w:eastAsia="Times New Roman" w:hAnsi="Times New Roman" w:cs="Times New Roman"/>
          <w:color w:val="333333"/>
          <w:sz w:val="24"/>
          <w:szCs w:val="24"/>
        </w:rPr>
        <w:t>Bodo,P</w:t>
      </w:r>
      <w:proofErr w:type="spellEnd"/>
      <w:r w:rsidRPr="000C4DCC">
        <w:rPr>
          <w:rFonts w:ascii="Times New Roman" w:eastAsia="Times New Roman" w:hAnsi="Times New Roman" w:cs="Times New Roman"/>
          <w:color w:val="333333"/>
          <w:sz w:val="24"/>
          <w:szCs w:val="24"/>
        </w:rPr>
        <w:t>.</w:t>
      </w:r>
      <w:proofErr w:type="gramEnd"/>
      <w:r w:rsidR="00B93D29">
        <w:rPr>
          <w:rFonts w:ascii="Times New Roman" w:eastAsia="Times New Roman" w:hAnsi="Times New Roman" w:cs="Times New Roman"/>
          <w:color w:val="333333"/>
          <w:sz w:val="24"/>
          <w:szCs w:val="24"/>
        </w:rPr>
        <w:t xml:space="preserve"> </w:t>
      </w:r>
      <w:r w:rsidRPr="000C4DCC">
        <w:rPr>
          <w:rFonts w:ascii="Times New Roman" w:eastAsia="Times New Roman" w:hAnsi="Times New Roman" w:cs="Times New Roman"/>
          <w:color w:val="333333"/>
          <w:sz w:val="24"/>
          <w:szCs w:val="24"/>
        </w:rPr>
        <w:t xml:space="preserve">(2013). </w:t>
      </w:r>
      <w:r w:rsidR="00C349C9">
        <w:rPr>
          <w:rFonts w:ascii="Times New Roman" w:eastAsia="Times New Roman" w:hAnsi="Times New Roman" w:cs="Times New Roman"/>
          <w:color w:val="333333"/>
          <w:sz w:val="24"/>
          <w:szCs w:val="24"/>
        </w:rPr>
        <w:t>“</w:t>
      </w:r>
      <w:proofErr w:type="gramStart"/>
      <w:r w:rsidRPr="000C4DCC">
        <w:rPr>
          <w:rFonts w:ascii="Times New Roman" w:eastAsia="Times New Roman" w:hAnsi="Times New Roman" w:cs="Times New Roman"/>
          <w:color w:val="333333"/>
          <w:sz w:val="24"/>
          <w:szCs w:val="24"/>
        </w:rPr>
        <w:t>They</w:t>
      </w:r>
      <w:proofErr w:type="gramEnd"/>
      <w:r w:rsidRPr="000C4DCC">
        <w:rPr>
          <w:rFonts w:ascii="Times New Roman" w:eastAsia="Times New Roman" w:hAnsi="Times New Roman" w:cs="Times New Roman"/>
          <w:color w:val="333333"/>
          <w:sz w:val="24"/>
          <w:szCs w:val="24"/>
        </w:rPr>
        <w:t xml:space="preserve"> said wha</w:t>
      </w:r>
      <w:r w:rsidR="00DD0E28">
        <w:rPr>
          <w:rFonts w:ascii="Times New Roman" w:eastAsia="Times New Roman" w:hAnsi="Times New Roman" w:cs="Times New Roman"/>
          <w:color w:val="333333"/>
          <w:sz w:val="24"/>
          <w:szCs w:val="24"/>
        </w:rPr>
        <w:t>t</w:t>
      </w:r>
      <w:r w:rsidRPr="000C4DCC">
        <w:rPr>
          <w:rFonts w:ascii="Times New Roman" w:eastAsia="Times New Roman" w:hAnsi="Times New Roman" w:cs="Times New Roman"/>
          <w:color w:val="333333"/>
          <w:sz w:val="24"/>
          <w:szCs w:val="24"/>
        </w:rPr>
        <w:t>? Check marks</w:t>
      </w:r>
      <w:r w:rsidR="00C349C9">
        <w:rPr>
          <w:rFonts w:ascii="Times New Roman" w:eastAsia="Times New Roman" w:hAnsi="Times New Roman" w:cs="Times New Roman"/>
          <w:color w:val="333333"/>
          <w:sz w:val="24"/>
          <w:szCs w:val="24"/>
        </w:rPr>
        <w:t>”</w:t>
      </w:r>
      <w:r w:rsidR="009A339B">
        <w:rPr>
          <w:rFonts w:ascii="Times New Roman" w:eastAsia="Times New Roman" w:hAnsi="Times New Roman" w:cs="Times New Roman"/>
          <w:color w:val="333333"/>
          <w:sz w:val="24"/>
          <w:szCs w:val="24"/>
        </w:rPr>
        <w:t>.</w:t>
      </w:r>
      <w:r w:rsidR="00E34F95">
        <w:rPr>
          <w:rFonts w:ascii="Times New Roman" w:eastAsia="Times New Roman" w:hAnsi="Times New Roman" w:cs="Times New Roman"/>
          <w:color w:val="333333"/>
          <w:sz w:val="24"/>
          <w:szCs w:val="24"/>
        </w:rPr>
        <w:t xml:space="preserve"> </w:t>
      </w:r>
      <w:r w:rsidR="009A339B">
        <w:rPr>
          <w:rFonts w:ascii="Times New Roman" w:eastAsia="Times New Roman" w:hAnsi="Times New Roman" w:cs="Times New Roman"/>
          <w:i/>
          <w:iCs/>
          <w:color w:val="333333"/>
          <w:sz w:val="24"/>
          <w:szCs w:val="24"/>
        </w:rPr>
        <w:t xml:space="preserve">Tennis. </w:t>
      </w:r>
      <w:r w:rsidR="00E34F95">
        <w:rPr>
          <w:rFonts w:ascii="Times New Roman" w:eastAsia="Times New Roman" w:hAnsi="Times New Roman" w:cs="Times New Roman"/>
          <w:color w:val="333333"/>
          <w:sz w:val="24"/>
          <w:szCs w:val="24"/>
        </w:rPr>
        <w:t>1(1)</w:t>
      </w:r>
      <w:r w:rsidR="001445A8">
        <w:rPr>
          <w:rFonts w:ascii="Times New Roman" w:eastAsia="Times New Roman" w:hAnsi="Times New Roman" w:cs="Times New Roman"/>
          <w:color w:val="333333"/>
          <w:sz w:val="24"/>
          <w:szCs w:val="24"/>
        </w:rPr>
        <w:t>,</w:t>
      </w:r>
      <w:r w:rsidR="00E34F95">
        <w:rPr>
          <w:rFonts w:ascii="Times New Roman" w:eastAsia="Times New Roman" w:hAnsi="Times New Roman" w:cs="Times New Roman"/>
          <w:color w:val="333333"/>
          <w:sz w:val="24"/>
          <w:szCs w:val="24"/>
        </w:rPr>
        <w:t xml:space="preserve"> 1-5</w:t>
      </w:r>
      <w:r w:rsidR="00437BB0">
        <w:rPr>
          <w:rFonts w:ascii="Times New Roman" w:eastAsia="Times New Roman" w:hAnsi="Times New Roman" w:cs="Times New Roman"/>
          <w:color w:val="333333"/>
          <w:sz w:val="24"/>
          <w:szCs w:val="24"/>
        </w:rPr>
        <w:t>.</w:t>
      </w:r>
    </w:p>
    <w:p w14:paraId="704B6968" w14:textId="77777777" w:rsidR="000C4DCC" w:rsidRDefault="000C4DCC" w:rsidP="000C4DCC">
      <w:pPr>
        <w:shd w:val="clear" w:color="auto" w:fill="FFFFFF"/>
        <w:spacing w:after="0" w:line="240" w:lineRule="auto"/>
        <w:rPr>
          <w:rFonts w:ascii="Times New Roman" w:eastAsia="Times New Roman" w:hAnsi="Times New Roman" w:cs="Times New Roman"/>
          <w:color w:val="333333"/>
          <w:sz w:val="24"/>
          <w:szCs w:val="24"/>
        </w:rPr>
      </w:pPr>
    </w:p>
    <w:p w14:paraId="016E6299" w14:textId="2961D830" w:rsidR="000C4DCC" w:rsidRPr="000C4DCC" w:rsidRDefault="00F138D9" w:rsidP="000C4DCC">
      <w:pPr>
        <w:shd w:val="clear" w:color="auto" w:fill="FFFFFF"/>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color w:val="333333"/>
          <w:sz w:val="24"/>
          <w:szCs w:val="24"/>
        </w:rPr>
        <w:t>n</w:t>
      </w:r>
      <w:r w:rsidR="003D3FFD">
        <w:rPr>
          <w:rFonts w:ascii="Times New Roman" w:eastAsia="Times New Roman" w:hAnsi="Times New Roman" w:cs="Times New Roman"/>
          <w:color w:val="333333"/>
          <w:sz w:val="24"/>
          <w:szCs w:val="24"/>
        </w:rPr>
        <w:t>.a.</w:t>
      </w:r>
      <w:proofErr w:type="spellEnd"/>
      <w:r w:rsidR="000C4DCC" w:rsidRPr="000C4DCC">
        <w:rPr>
          <w:rFonts w:ascii="Times New Roman" w:eastAsia="Times New Roman" w:hAnsi="Times New Roman" w:cs="Times New Roman"/>
          <w:color w:val="333333"/>
          <w:sz w:val="24"/>
          <w:szCs w:val="24"/>
        </w:rPr>
        <w:t xml:space="preserve"> (2018) “Tough call, Should Hawk-Eye be used on clay”</w:t>
      </w:r>
      <w:r w:rsidR="001445A8">
        <w:rPr>
          <w:rFonts w:ascii="Times New Roman" w:eastAsia="Times New Roman" w:hAnsi="Times New Roman" w:cs="Times New Roman"/>
          <w:color w:val="333333"/>
          <w:sz w:val="24"/>
          <w:szCs w:val="24"/>
        </w:rPr>
        <w:t>,</w:t>
      </w:r>
      <w:r w:rsidR="00E34F95">
        <w:rPr>
          <w:rFonts w:ascii="Times New Roman" w:eastAsia="Times New Roman" w:hAnsi="Times New Roman" w:cs="Times New Roman"/>
          <w:color w:val="333333"/>
          <w:sz w:val="24"/>
          <w:szCs w:val="24"/>
        </w:rPr>
        <w:t xml:space="preserve"> 1(1)</w:t>
      </w:r>
      <w:r w:rsidR="001445A8">
        <w:rPr>
          <w:rFonts w:ascii="Times New Roman" w:eastAsia="Times New Roman" w:hAnsi="Times New Roman" w:cs="Times New Roman"/>
          <w:color w:val="333333"/>
          <w:sz w:val="24"/>
          <w:szCs w:val="24"/>
        </w:rPr>
        <w:t>,</w:t>
      </w:r>
      <w:r w:rsidR="00E34F95">
        <w:rPr>
          <w:rFonts w:ascii="Times New Roman" w:eastAsia="Times New Roman" w:hAnsi="Times New Roman" w:cs="Times New Roman"/>
          <w:color w:val="333333"/>
          <w:sz w:val="24"/>
          <w:szCs w:val="24"/>
        </w:rPr>
        <w:t xml:space="preserve"> 1</w:t>
      </w:r>
      <w:r w:rsidR="00F8629D">
        <w:rPr>
          <w:rFonts w:ascii="Times New Roman" w:eastAsia="Times New Roman" w:hAnsi="Times New Roman" w:cs="Times New Roman"/>
          <w:color w:val="333333"/>
          <w:sz w:val="24"/>
          <w:szCs w:val="24"/>
        </w:rPr>
        <w:t>-6</w:t>
      </w:r>
      <w:r w:rsidR="00437BB0">
        <w:rPr>
          <w:rFonts w:ascii="Times New Roman" w:eastAsia="Times New Roman" w:hAnsi="Times New Roman" w:cs="Times New Roman"/>
          <w:color w:val="333333"/>
          <w:sz w:val="24"/>
          <w:szCs w:val="24"/>
        </w:rPr>
        <w:t>.</w:t>
      </w:r>
    </w:p>
    <w:p w14:paraId="5D767505" w14:textId="77777777" w:rsidR="000C4DCC" w:rsidRDefault="000C4DCC" w:rsidP="000C4DCC">
      <w:pPr>
        <w:shd w:val="clear" w:color="auto" w:fill="FFFFFF"/>
        <w:spacing w:after="0" w:line="240" w:lineRule="auto"/>
        <w:rPr>
          <w:rFonts w:ascii="Times New Roman" w:eastAsia="Times New Roman" w:hAnsi="Times New Roman" w:cs="Times New Roman"/>
          <w:color w:val="333333"/>
          <w:sz w:val="24"/>
          <w:szCs w:val="24"/>
        </w:rPr>
      </w:pPr>
    </w:p>
    <w:p w14:paraId="16BEFEBB" w14:textId="52B01B28" w:rsidR="000C4DCC" w:rsidRPr="00437BB0" w:rsidRDefault="000C4DCC" w:rsidP="00437BB0">
      <w:pPr>
        <w:shd w:val="clear" w:color="auto" w:fill="FFFFFF"/>
        <w:spacing w:after="0" w:line="240" w:lineRule="auto"/>
        <w:rPr>
          <w:rFonts w:ascii="Times New Roman" w:eastAsia="Times New Roman" w:hAnsi="Times New Roman" w:cs="Times New Roman"/>
          <w:sz w:val="24"/>
          <w:szCs w:val="24"/>
        </w:rPr>
      </w:pPr>
      <w:proofErr w:type="spellStart"/>
      <w:proofErr w:type="gramStart"/>
      <w:r w:rsidRPr="000C4DCC">
        <w:rPr>
          <w:rFonts w:ascii="Times New Roman" w:eastAsia="Times New Roman" w:hAnsi="Times New Roman" w:cs="Times New Roman"/>
          <w:color w:val="333333"/>
          <w:sz w:val="24"/>
          <w:szCs w:val="24"/>
        </w:rPr>
        <w:t>Sias,V</w:t>
      </w:r>
      <w:proofErr w:type="spellEnd"/>
      <w:r w:rsidRPr="000C4DCC">
        <w:rPr>
          <w:rFonts w:ascii="Times New Roman" w:eastAsia="Times New Roman" w:hAnsi="Times New Roman" w:cs="Times New Roman"/>
          <w:color w:val="333333"/>
          <w:sz w:val="24"/>
          <w:szCs w:val="24"/>
        </w:rPr>
        <w:t>.</w:t>
      </w:r>
      <w:proofErr w:type="gramEnd"/>
      <w:r w:rsidR="005B692E">
        <w:rPr>
          <w:rFonts w:ascii="Times New Roman" w:eastAsia="Times New Roman" w:hAnsi="Times New Roman" w:cs="Times New Roman"/>
          <w:color w:val="333333"/>
          <w:sz w:val="24"/>
          <w:szCs w:val="24"/>
        </w:rPr>
        <w:t xml:space="preserve"> </w:t>
      </w:r>
      <w:r w:rsidRPr="000C4DCC">
        <w:rPr>
          <w:rFonts w:ascii="Times New Roman" w:eastAsia="Times New Roman" w:hAnsi="Times New Roman" w:cs="Times New Roman"/>
          <w:color w:val="333333"/>
          <w:sz w:val="24"/>
          <w:szCs w:val="24"/>
        </w:rPr>
        <w:t>(2017) “ In or Out: Hawk-eye takes the spotlight”</w:t>
      </w:r>
      <w:r w:rsidR="001445A8">
        <w:rPr>
          <w:rFonts w:ascii="Times New Roman" w:eastAsia="Times New Roman" w:hAnsi="Times New Roman" w:cs="Times New Roman"/>
          <w:color w:val="333333"/>
          <w:sz w:val="24"/>
          <w:szCs w:val="24"/>
        </w:rPr>
        <w:t>,</w:t>
      </w:r>
      <w:r w:rsidR="00F8629D">
        <w:rPr>
          <w:rFonts w:ascii="Times New Roman" w:eastAsia="Times New Roman" w:hAnsi="Times New Roman" w:cs="Times New Roman"/>
          <w:color w:val="333333"/>
          <w:sz w:val="24"/>
          <w:szCs w:val="24"/>
        </w:rPr>
        <w:t xml:space="preserve"> 1 </w:t>
      </w:r>
      <w:r w:rsidRPr="000C4DCC">
        <w:rPr>
          <w:rFonts w:ascii="Times New Roman" w:eastAsia="Times New Roman" w:hAnsi="Times New Roman" w:cs="Times New Roman"/>
          <w:color w:val="333333"/>
          <w:sz w:val="24"/>
          <w:szCs w:val="24"/>
        </w:rPr>
        <w:t>(</w:t>
      </w:r>
      <w:r w:rsidR="00F8629D">
        <w:rPr>
          <w:rFonts w:ascii="Times New Roman" w:eastAsia="Times New Roman" w:hAnsi="Times New Roman" w:cs="Times New Roman"/>
          <w:color w:val="333333"/>
          <w:sz w:val="24"/>
          <w:szCs w:val="24"/>
        </w:rPr>
        <w:t>1)</w:t>
      </w:r>
      <w:r w:rsidR="001445A8">
        <w:rPr>
          <w:rFonts w:ascii="Times New Roman" w:eastAsia="Times New Roman" w:hAnsi="Times New Roman" w:cs="Times New Roman"/>
          <w:color w:val="333333"/>
          <w:sz w:val="24"/>
          <w:szCs w:val="24"/>
        </w:rPr>
        <w:t xml:space="preserve">, </w:t>
      </w:r>
      <w:r w:rsidR="00F8629D">
        <w:rPr>
          <w:rFonts w:ascii="Times New Roman" w:eastAsia="Times New Roman" w:hAnsi="Times New Roman" w:cs="Times New Roman"/>
          <w:color w:val="333333"/>
          <w:sz w:val="24"/>
          <w:szCs w:val="24"/>
        </w:rPr>
        <w:t>1-3</w:t>
      </w:r>
      <w:r w:rsidR="00437BB0">
        <w:rPr>
          <w:rFonts w:ascii="Times New Roman" w:eastAsia="Times New Roman" w:hAnsi="Times New Roman" w:cs="Times New Roman"/>
          <w:color w:val="333333"/>
          <w:sz w:val="24"/>
          <w:szCs w:val="24"/>
        </w:rPr>
        <w:t>.</w:t>
      </w:r>
    </w:p>
    <w:p w14:paraId="642C8D10" w14:textId="77777777" w:rsidR="000C4DCC" w:rsidRDefault="000C4DCC" w:rsidP="000C4DCC">
      <w:pPr>
        <w:shd w:val="clear" w:color="auto" w:fill="FFFFFF"/>
        <w:spacing w:after="0" w:line="240" w:lineRule="auto"/>
        <w:rPr>
          <w:rFonts w:ascii="Times New Roman" w:eastAsia="Times New Roman" w:hAnsi="Times New Roman" w:cs="Times New Roman"/>
          <w:color w:val="333333"/>
          <w:sz w:val="24"/>
          <w:szCs w:val="24"/>
        </w:rPr>
      </w:pPr>
    </w:p>
    <w:p w14:paraId="7D501B98" w14:textId="1F0A7772" w:rsidR="000C4DCC" w:rsidRPr="000C4DCC" w:rsidRDefault="000C4DCC" w:rsidP="000C4DCC">
      <w:pPr>
        <w:shd w:val="clear" w:color="auto" w:fill="FFFFFF"/>
        <w:spacing w:after="0" w:line="240" w:lineRule="auto"/>
        <w:rPr>
          <w:rFonts w:ascii="Times New Roman" w:eastAsia="Times New Roman" w:hAnsi="Times New Roman" w:cs="Times New Roman"/>
          <w:sz w:val="24"/>
          <w:szCs w:val="24"/>
        </w:rPr>
      </w:pPr>
      <w:proofErr w:type="spellStart"/>
      <w:proofErr w:type="gramStart"/>
      <w:r w:rsidRPr="000C4DCC">
        <w:rPr>
          <w:rFonts w:ascii="Times New Roman" w:eastAsia="Times New Roman" w:hAnsi="Times New Roman" w:cs="Times New Roman"/>
          <w:color w:val="333333"/>
          <w:sz w:val="24"/>
          <w:szCs w:val="24"/>
        </w:rPr>
        <w:t>Crim,J</w:t>
      </w:r>
      <w:proofErr w:type="spellEnd"/>
      <w:r w:rsidRPr="000C4DCC">
        <w:rPr>
          <w:rFonts w:ascii="Times New Roman" w:eastAsia="Times New Roman" w:hAnsi="Times New Roman" w:cs="Times New Roman"/>
          <w:color w:val="333333"/>
          <w:sz w:val="24"/>
          <w:szCs w:val="24"/>
        </w:rPr>
        <w:t>.</w:t>
      </w:r>
      <w:proofErr w:type="gramEnd"/>
      <w:r w:rsidRPr="000C4DCC">
        <w:rPr>
          <w:rFonts w:ascii="Times New Roman" w:eastAsia="Times New Roman" w:hAnsi="Times New Roman" w:cs="Times New Roman"/>
          <w:color w:val="333333"/>
          <w:sz w:val="24"/>
          <w:szCs w:val="24"/>
        </w:rPr>
        <w:t xml:space="preserve"> </w:t>
      </w:r>
      <w:r w:rsidR="000078A7">
        <w:rPr>
          <w:rFonts w:ascii="Times New Roman" w:eastAsia="Times New Roman" w:hAnsi="Times New Roman" w:cs="Times New Roman"/>
          <w:color w:val="333333"/>
          <w:sz w:val="24"/>
          <w:szCs w:val="24"/>
        </w:rPr>
        <w:t xml:space="preserve">(n.d.) </w:t>
      </w:r>
      <w:r w:rsidRPr="000C4DCC">
        <w:rPr>
          <w:rFonts w:ascii="Times New Roman" w:eastAsia="Times New Roman" w:hAnsi="Times New Roman" w:cs="Times New Roman"/>
          <w:color w:val="333333"/>
          <w:sz w:val="24"/>
          <w:szCs w:val="24"/>
        </w:rPr>
        <w:t xml:space="preserve">“Tennis rules, An essential </w:t>
      </w:r>
      <w:r w:rsidR="00437BB0" w:rsidRPr="000C4DCC">
        <w:rPr>
          <w:rFonts w:ascii="Times New Roman" w:eastAsia="Times New Roman" w:hAnsi="Times New Roman" w:cs="Times New Roman"/>
          <w:color w:val="333333"/>
          <w:sz w:val="24"/>
          <w:szCs w:val="24"/>
        </w:rPr>
        <w:t>guide</w:t>
      </w:r>
      <w:r w:rsidRPr="000C4DCC">
        <w:rPr>
          <w:rFonts w:ascii="Times New Roman" w:eastAsia="Times New Roman" w:hAnsi="Times New Roman" w:cs="Times New Roman"/>
          <w:color w:val="333333"/>
          <w:sz w:val="24"/>
          <w:szCs w:val="24"/>
        </w:rPr>
        <w:t xml:space="preserve"> to play tennis”</w:t>
      </w:r>
      <w:r w:rsidR="001445A8">
        <w:rPr>
          <w:rFonts w:ascii="Times New Roman" w:eastAsia="Times New Roman" w:hAnsi="Times New Roman" w:cs="Times New Roman"/>
          <w:color w:val="333333"/>
          <w:sz w:val="24"/>
          <w:szCs w:val="24"/>
        </w:rPr>
        <w:t>,</w:t>
      </w:r>
      <w:r w:rsidRPr="000C4DCC">
        <w:rPr>
          <w:rFonts w:ascii="Times New Roman" w:eastAsia="Times New Roman" w:hAnsi="Times New Roman" w:cs="Times New Roman"/>
          <w:color w:val="333333"/>
          <w:sz w:val="24"/>
          <w:szCs w:val="24"/>
        </w:rPr>
        <w:t xml:space="preserve"> </w:t>
      </w:r>
      <w:r w:rsidR="00F8629D">
        <w:rPr>
          <w:rFonts w:ascii="Times New Roman" w:eastAsia="Times New Roman" w:hAnsi="Times New Roman" w:cs="Times New Roman"/>
          <w:color w:val="333333"/>
          <w:sz w:val="24"/>
          <w:szCs w:val="24"/>
        </w:rPr>
        <w:t>1(1)</w:t>
      </w:r>
      <w:r w:rsidR="001445A8">
        <w:rPr>
          <w:rFonts w:ascii="Times New Roman" w:eastAsia="Times New Roman" w:hAnsi="Times New Roman" w:cs="Times New Roman"/>
          <w:color w:val="333333"/>
          <w:sz w:val="24"/>
          <w:szCs w:val="24"/>
        </w:rPr>
        <w:t>,</w:t>
      </w:r>
      <w:r w:rsidR="00F8629D">
        <w:rPr>
          <w:rFonts w:ascii="Times New Roman" w:eastAsia="Times New Roman" w:hAnsi="Times New Roman" w:cs="Times New Roman"/>
          <w:color w:val="333333"/>
          <w:sz w:val="24"/>
          <w:szCs w:val="24"/>
        </w:rPr>
        <w:t xml:space="preserve"> 1-9</w:t>
      </w:r>
      <w:r w:rsidR="00B93D29">
        <w:rPr>
          <w:rFonts w:ascii="Times New Roman" w:eastAsia="Times New Roman" w:hAnsi="Times New Roman" w:cs="Times New Roman"/>
          <w:color w:val="333333"/>
          <w:sz w:val="24"/>
          <w:szCs w:val="24"/>
        </w:rPr>
        <w:t>.</w:t>
      </w:r>
    </w:p>
    <w:p w14:paraId="76225687" w14:textId="77777777" w:rsidR="000C4DCC" w:rsidRDefault="000C4DCC" w:rsidP="000C4DCC">
      <w:pPr>
        <w:shd w:val="clear" w:color="auto" w:fill="FFFFFF"/>
        <w:spacing w:after="0" w:line="240" w:lineRule="auto"/>
        <w:rPr>
          <w:rFonts w:ascii="Times New Roman" w:eastAsia="Times New Roman" w:hAnsi="Times New Roman" w:cs="Times New Roman"/>
          <w:color w:val="333333"/>
          <w:sz w:val="24"/>
          <w:szCs w:val="24"/>
        </w:rPr>
      </w:pPr>
    </w:p>
    <w:p w14:paraId="053F8454" w14:textId="73F4DBCA" w:rsidR="000C4DCC" w:rsidRPr="000C4DCC" w:rsidRDefault="000C4DCC" w:rsidP="000C4DCC">
      <w:pPr>
        <w:shd w:val="clear" w:color="auto" w:fill="FFFFFF"/>
        <w:spacing w:after="0" w:line="240" w:lineRule="auto"/>
        <w:rPr>
          <w:rFonts w:ascii="Times New Roman" w:eastAsia="Times New Roman" w:hAnsi="Times New Roman" w:cs="Times New Roman"/>
          <w:sz w:val="24"/>
          <w:szCs w:val="24"/>
        </w:rPr>
      </w:pPr>
      <w:r w:rsidRPr="000C4DCC">
        <w:rPr>
          <w:rFonts w:ascii="Times New Roman" w:eastAsia="Times New Roman" w:hAnsi="Times New Roman" w:cs="Times New Roman"/>
          <w:color w:val="333333"/>
          <w:sz w:val="24"/>
          <w:szCs w:val="24"/>
        </w:rPr>
        <w:t>Tignor, S,</w:t>
      </w:r>
      <w:r w:rsidR="005B692E">
        <w:rPr>
          <w:rFonts w:ascii="Times New Roman" w:eastAsia="Times New Roman" w:hAnsi="Times New Roman" w:cs="Times New Roman"/>
          <w:color w:val="333333"/>
          <w:sz w:val="24"/>
          <w:szCs w:val="24"/>
        </w:rPr>
        <w:t xml:space="preserve"> </w:t>
      </w:r>
      <w:r w:rsidRPr="000C4DCC">
        <w:rPr>
          <w:rFonts w:ascii="Times New Roman" w:eastAsia="Times New Roman" w:hAnsi="Times New Roman" w:cs="Times New Roman"/>
          <w:color w:val="333333"/>
          <w:sz w:val="24"/>
          <w:szCs w:val="24"/>
        </w:rPr>
        <w:t xml:space="preserve">(2020) </w:t>
      </w:r>
      <w:proofErr w:type="gramStart"/>
      <w:r w:rsidRPr="000C4DCC">
        <w:rPr>
          <w:rFonts w:ascii="Times New Roman" w:eastAsia="Times New Roman" w:hAnsi="Times New Roman" w:cs="Times New Roman"/>
          <w:color w:val="333333"/>
          <w:sz w:val="24"/>
          <w:szCs w:val="24"/>
        </w:rPr>
        <w:t>“ Get</w:t>
      </w:r>
      <w:proofErr w:type="gramEnd"/>
      <w:r w:rsidRPr="000C4DCC">
        <w:rPr>
          <w:rFonts w:ascii="Times New Roman" w:eastAsia="Times New Roman" w:hAnsi="Times New Roman" w:cs="Times New Roman"/>
          <w:color w:val="333333"/>
          <w:sz w:val="24"/>
          <w:szCs w:val="24"/>
        </w:rPr>
        <w:t xml:space="preserve"> the calls right every time: How tennis went electronic” </w:t>
      </w:r>
      <w:r w:rsidR="00840614">
        <w:rPr>
          <w:rFonts w:ascii="Times New Roman" w:eastAsia="Times New Roman" w:hAnsi="Times New Roman" w:cs="Times New Roman"/>
          <w:color w:val="333333"/>
          <w:sz w:val="24"/>
          <w:szCs w:val="24"/>
        </w:rPr>
        <w:t xml:space="preserve">,1 </w:t>
      </w:r>
      <w:r w:rsidRPr="000C4DCC">
        <w:rPr>
          <w:rFonts w:ascii="Times New Roman" w:eastAsia="Times New Roman" w:hAnsi="Times New Roman" w:cs="Times New Roman"/>
          <w:color w:val="333333"/>
          <w:sz w:val="24"/>
          <w:szCs w:val="24"/>
        </w:rPr>
        <w:t>(</w:t>
      </w:r>
      <w:r w:rsidR="00840614">
        <w:rPr>
          <w:rFonts w:ascii="Times New Roman" w:eastAsia="Times New Roman" w:hAnsi="Times New Roman" w:cs="Times New Roman"/>
          <w:color w:val="333333"/>
          <w:sz w:val="24"/>
          <w:szCs w:val="24"/>
        </w:rPr>
        <w:t xml:space="preserve">1), </w:t>
      </w:r>
      <w:r w:rsidR="00931007">
        <w:rPr>
          <w:rFonts w:ascii="Times New Roman" w:eastAsia="Times New Roman" w:hAnsi="Times New Roman" w:cs="Times New Roman"/>
          <w:color w:val="333333"/>
          <w:sz w:val="24"/>
          <w:szCs w:val="24"/>
        </w:rPr>
        <w:t>1-</w:t>
      </w:r>
      <w:r w:rsidR="007B1CE3">
        <w:rPr>
          <w:rFonts w:ascii="Times New Roman" w:eastAsia="Times New Roman" w:hAnsi="Times New Roman" w:cs="Times New Roman"/>
          <w:color w:val="333333"/>
          <w:sz w:val="24"/>
          <w:szCs w:val="24"/>
        </w:rPr>
        <w:t>4</w:t>
      </w:r>
      <w:r w:rsidR="00B93D29">
        <w:rPr>
          <w:rFonts w:ascii="Times New Roman" w:eastAsia="Times New Roman" w:hAnsi="Times New Roman" w:cs="Times New Roman"/>
          <w:color w:val="333333"/>
          <w:sz w:val="24"/>
          <w:szCs w:val="24"/>
        </w:rPr>
        <w:t>.</w:t>
      </w:r>
    </w:p>
    <w:p w14:paraId="02226943" w14:textId="77777777" w:rsidR="008B2395" w:rsidRDefault="008B2395" w:rsidP="000C4DCC">
      <w:pPr>
        <w:shd w:val="clear" w:color="auto" w:fill="FFFFFF"/>
        <w:spacing w:after="0" w:line="240" w:lineRule="auto"/>
        <w:rPr>
          <w:rFonts w:ascii="Times New Roman" w:eastAsia="Times New Roman" w:hAnsi="Times New Roman" w:cs="Times New Roman"/>
          <w:color w:val="000000"/>
          <w:sz w:val="24"/>
          <w:szCs w:val="24"/>
        </w:rPr>
      </w:pPr>
    </w:p>
    <w:p w14:paraId="70C4373F" w14:textId="13A0C7DA" w:rsidR="000C4DCC" w:rsidRPr="000C4DCC" w:rsidRDefault="000C4DCC" w:rsidP="000C4DCC">
      <w:pPr>
        <w:shd w:val="clear" w:color="auto" w:fill="FFFFFF"/>
        <w:spacing w:after="0" w:line="240" w:lineRule="auto"/>
        <w:rPr>
          <w:rFonts w:ascii="Times New Roman" w:eastAsia="Times New Roman" w:hAnsi="Times New Roman" w:cs="Times New Roman"/>
          <w:sz w:val="24"/>
          <w:szCs w:val="24"/>
        </w:rPr>
      </w:pPr>
      <w:r w:rsidRPr="000C4DCC">
        <w:rPr>
          <w:rFonts w:ascii="Times New Roman" w:eastAsia="Times New Roman" w:hAnsi="Times New Roman" w:cs="Times New Roman"/>
          <w:color w:val="000000"/>
          <w:sz w:val="24"/>
          <w:szCs w:val="24"/>
        </w:rPr>
        <w:t> </w:t>
      </w:r>
      <w:proofErr w:type="spellStart"/>
      <w:r w:rsidRPr="000C4DCC">
        <w:rPr>
          <w:rFonts w:ascii="Times New Roman" w:eastAsia="Times New Roman" w:hAnsi="Times New Roman" w:cs="Times New Roman"/>
          <w:color w:val="000000"/>
          <w:sz w:val="24"/>
          <w:szCs w:val="24"/>
        </w:rPr>
        <w:t>Baodong</w:t>
      </w:r>
      <w:proofErr w:type="spellEnd"/>
      <w:r w:rsidRPr="000C4DCC">
        <w:rPr>
          <w:rFonts w:ascii="Times New Roman" w:eastAsia="Times New Roman" w:hAnsi="Times New Roman" w:cs="Times New Roman"/>
          <w:color w:val="000000"/>
          <w:sz w:val="24"/>
          <w:szCs w:val="24"/>
        </w:rPr>
        <w:t xml:space="preserve"> Y (2014) “Hawkeye technology using tennis match” 12 (1) 400-402</w:t>
      </w:r>
      <w:r w:rsidR="005B692E">
        <w:rPr>
          <w:rFonts w:ascii="Times New Roman" w:eastAsia="Times New Roman" w:hAnsi="Times New Roman" w:cs="Times New Roman"/>
          <w:color w:val="000000"/>
          <w:sz w:val="24"/>
          <w:szCs w:val="24"/>
        </w:rPr>
        <w:t>.</w:t>
      </w:r>
    </w:p>
    <w:p w14:paraId="29331980" w14:textId="77777777" w:rsidR="000C4DCC" w:rsidRDefault="000C4DCC" w:rsidP="000C4DCC">
      <w:pPr>
        <w:shd w:val="clear" w:color="auto" w:fill="FFFFFF"/>
        <w:spacing w:after="0" w:line="240" w:lineRule="auto"/>
        <w:outlineLvl w:val="0"/>
        <w:rPr>
          <w:rFonts w:ascii="Times New Roman" w:eastAsia="Times New Roman" w:hAnsi="Times New Roman" w:cs="Times New Roman"/>
          <w:color w:val="333333"/>
          <w:kern w:val="36"/>
          <w:sz w:val="24"/>
          <w:szCs w:val="24"/>
        </w:rPr>
      </w:pPr>
    </w:p>
    <w:p w14:paraId="32885696" w14:textId="259D4F75" w:rsidR="000C4DCC" w:rsidRPr="000C4DCC" w:rsidRDefault="000C4DCC" w:rsidP="000C4DCC">
      <w:pPr>
        <w:shd w:val="clear" w:color="auto" w:fill="FFFFFF"/>
        <w:spacing w:after="0" w:line="240" w:lineRule="auto"/>
        <w:outlineLvl w:val="0"/>
        <w:rPr>
          <w:rFonts w:ascii="Times New Roman" w:eastAsia="Times New Roman" w:hAnsi="Times New Roman" w:cs="Times New Roman"/>
          <w:b/>
          <w:bCs/>
          <w:kern w:val="36"/>
          <w:sz w:val="48"/>
          <w:szCs w:val="48"/>
        </w:rPr>
      </w:pPr>
      <w:r w:rsidRPr="000C4DCC">
        <w:rPr>
          <w:rFonts w:ascii="Times New Roman" w:eastAsia="Times New Roman" w:hAnsi="Times New Roman" w:cs="Times New Roman"/>
          <w:color w:val="333333"/>
          <w:kern w:val="36"/>
          <w:sz w:val="24"/>
          <w:szCs w:val="24"/>
        </w:rPr>
        <w:t xml:space="preserve">Joseph (2019) “Advantages and Disadvantages of Hawk-Eye Technology” </w:t>
      </w:r>
      <w:r w:rsidR="007F7F46">
        <w:rPr>
          <w:rFonts w:ascii="Times New Roman" w:eastAsia="Times New Roman" w:hAnsi="Times New Roman" w:cs="Times New Roman"/>
          <w:color w:val="333333"/>
          <w:kern w:val="36"/>
          <w:sz w:val="24"/>
          <w:szCs w:val="24"/>
        </w:rPr>
        <w:t>1(1) 1</w:t>
      </w:r>
      <w:r w:rsidR="00CB7F98">
        <w:rPr>
          <w:rFonts w:ascii="Times New Roman" w:eastAsia="Times New Roman" w:hAnsi="Times New Roman" w:cs="Times New Roman"/>
          <w:color w:val="333333"/>
          <w:kern w:val="36"/>
          <w:sz w:val="24"/>
          <w:szCs w:val="24"/>
        </w:rPr>
        <w:t>-4</w:t>
      </w:r>
      <w:r w:rsidR="002F534B">
        <w:rPr>
          <w:rFonts w:ascii="Times New Roman" w:eastAsia="Times New Roman" w:hAnsi="Times New Roman" w:cs="Times New Roman"/>
          <w:color w:val="333333"/>
          <w:kern w:val="36"/>
          <w:sz w:val="24"/>
          <w:szCs w:val="24"/>
        </w:rPr>
        <w:t>.</w:t>
      </w:r>
    </w:p>
    <w:p w14:paraId="336E8525" w14:textId="77777777" w:rsidR="000C4DCC" w:rsidRPr="000C4DCC" w:rsidRDefault="000C4DCC" w:rsidP="000C4DCC">
      <w:pPr>
        <w:spacing w:after="0" w:line="240" w:lineRule="auto"/>
        <w:rPr>
          <w:rFonts w:ascii="Times New Roman" w:eastAsia="Times New Roman" w:hAnsi="Times New Roman" w:cs="Times New Roman"/>
          <w:sz w:val="24"/>
          <w:szCs w:val="24"/>
        </w:rPr>
      </w:pPr>
    </w:p>
    <w:p w14:paraId="3914B55D" w14:textId="77777777" w:rsidR="00B2312D" w:rsidRDefault="000C4DCC" w:rsidP="008B2395">
      <w:pPr>
        <w:spacing w:line="240" w:lineRule="auto"/>
        <w:rPr>
          <w:rFonts w:ascii="Times New Roman" w:eastAsia="Times New Roman" w:hAnsi="Times New Roman" w:cs="Times New Roman"/>
          <w:sz w:val="24"/>
          <w:szCs w:val="24"/>
        </w:rPr>
      </w:pPr>
      <w:r w:rsidRPr="000C4DCC">
        <w:rPr>
          <w:rFonts w:ascii="Times New Roman" w:eastAsia="Times New Roman" w:hAnsi="Times New Roman" w:cs="Times New Roman"/>
          <w:color w:val="000000"/>
          <w:sz w:val="24"/>
          <w:szCs w:val="24"/>
        </w:rPr>
        <w:t>Collins, H., &amp; Evans, R. (2008). You cannot be serious! Public understanding of technology with</w:t>
      </w:r>
    </w:p>
    <w:p w14:paraId="5FB065DB" w14:textId="49FAE44A" w:rsidR="000C4DCC" w:rsidRPr="000C4DCC" w:rsidRDefault="000C4DCC" w:rsidP="00B2312D">
      <w:pPr>
        <w:spacing w:line="240" w:lineRule="auto"/>
        <w:ind w:firstLine="720"/>
        <w:rPr>
          <w:rFonts w:ascii="Times New Roman" w:eastAsia="Times New Roman" w:hAnsi="Times New Roman" w:cs="Times New Roman"/>
          <w:sz w:val="24"/>
          <w:szCs w:val="24"/>
        </w:rPr>
      </w:pPr>
      <w:r w:rsidRPr="000C4DCC">
        <w:rPr>
          <w:rFonts w:ascii="Times New Roman" w:eastAsia="Times New Roman" w:hAnsi="Times New Roman" w:cs="Times New Roman"/>
          <w:color w:val="000000"/>
          <w:sz w:val="24"/>
          <w:szCs w:val="24"/>
        </w:rPr>
        <w:t>special reference to “Hawk-Eye”. Public Understanding of Science, 17(3), 283-308.</w:t>
      </w:r>
    </w:p>
    <w:p w14:paraId="0D405B94" w14:textId="77777777" w:rsidR="000C4DCC" w:rsidRPr="000C4DCC" w:rsidRDefault="000C4DCC" w:rsidP="000C4DCC">
      <w:pPr>
        <w:spacing w:after="0" w:line="240" w:lineRule="auto"/>
        <w:rPr>
          <w:rFonts w:ascii="Times New Roman" w:eastAsia="Times New Roman" w:hAnsi="Times New Roman" w:cs="Times New Roman"/>
          <w:sz w:val="24"/>
          <w:szCs w:val="24"/>
        </w:rPr>
      </w:pPr>
    </w:p>
    <w:p w14:paraId="59A461A5" w14:textId="77777777" w:rsidR="00B2312D" w:rsidRDefault="000C4DCC" w:rsidP="008B2395">
      <w:pPr>
        <w:spacing w:line="240" w:lineRule="auto"/>
        <w:rPr>
          <w:rFonts w:ascii="Times New Roman" w:eastAsia="Times New Roman" w:hAnsi="Times New Roman" w:cs="Times New Roman"/>
          <w:color w:val="222222"/>
          <w:sz w:val="24"/>
          <w:szCs w:val="24"/>
          <w:shd w:val="clear" w:color="auto" w:fill="FFFFFF"/>
        </w:rPr>
      </w:pPr>
      <w:r w:rsidRPr="008B2395">
        <w:rPr>
          <w:rFonts w:ascii="Times New Roman" w:eastAsia="Times New Roman" w:hAnsi="Times New Roman" w:cs="Times New Roman"/>
          <w:color w:val="222222"/>
          <w:sz w:val="24"/>
          <w:szCs w:val="24"/>
          <w:shd w:val="clear" w:color="auto" w:fill="FFFFFF"/>
        </w:rPr>
        <w:t>Singh Bal, B. Dureja, G. (2012). “Hawk Eye: A Logical Innovative Technology Use in Sports</w:t>
      </w:r>
    </w:p>
    <w:p w14:paraId="7905E825" w14:textId="37F6E014" w:rsidR="000C4DCC" w:rsidRPr="008B2395" w:rsidRDefault="000C4DCC" w:rsidP="00B2312D">
      <w:pPr>
        <w:spacing w:line="240" w:lineRule="auto"/>
        <w:ind w:firstLine="720"/>
        <w:rPr>
          <w:rFonts w:ascii="Times New Roman" w:eastAsia="Times New Roman" w:hAnsi="Times New Roman" w:cs="Times New Roman"/>
          <w:sz w:val="24"/>
          <w:szCs w:val="24"/>
        </w:rPr>
      </w:pPr>
      <w:r w:rsidRPr="008B2395">
        <w:rPr>
          <w:rFonts w:ascii="Times New Roman" w:eastAsia="Times New Roman" w:hAnsi="Times New Roman" w:cs="Times New Roman"/>
          <w:color w:val="222222"/>
          <w:sz w:val="24"/>
          <w:szCs w:val="24"/>
          <w:shd w:val="clear" w:color="auto" w:fill="FFFFFF"/>
        </w:rPr>
        <w:t>for Effective Decision Making”.</w:t>
      </w:r>
      <w:r w:rsidR="00403DD0">
        <w:rPr>
          <w:rFonts w:ascii="Times New Roman" w:eastAsia="Times New Roman" w:hAnsi="Times New Roman" w:cs="Times New Roman"/>
          <w:color w:val="222222"/>
          <w:sz w:val="24"/>
          <w:szCs w:val="24"/>
          <w:shd w:val="clear" w:color="auto" w:fill="FFFFFF"/>
        </w:rPr>
        <w:t xml:space="preserve"> </w:t>
      </w:r>
      <w:r w:rsidR="007F7F46">
        <w:rPr>
          <w:rFonts w:ascii="Times New Roman" w:eastAsia="Times New Roman" w:hAnsi="Times New Roman" w:cs="Times New Roman"/>
          <w:color w:val="222222"/>
          <w:sz w:val="24"/>
          <w:szCs w:val="24"/>
          <w:shd w:val="clear" w:color="auto" w:fill="FFFFFF"/>
        </w:rPr>
        <w:t>2(4), 1-15</w:t>
      </w:r>
      <w:r w:rsidR="00984EA4">
        <w:rPr>
          <w:rFonts w:ascii="Times New Roman" w:eastAsia="Times New Roman" w:hAnsi="Times New Roman" w:cs="Times New Roman"/>
          <w:color w:val="222222"/>
          <w:sz w:val="24"/>
          <w:szCs w:val="24"/>
          <w:shd w:val="clear" w:color="auto" w:fill="FFFFFF"/>
        </w:rPr>
        <w:t>.</w:t>
      </w:r>
    </w:p>
    <w:p w14:paraId="72A7DA29" w14:textId="77777777" w:rsidR="000C4DCC" w:rsidRPr="000C4DCC" w:rsidRDefault="000C4DCC" w:rsidP="000C4DCC">
      <w:pPr>
        <w:spacing w:after="0" w:line="240" w:lineRule="auto"/>
        <w:rPr>
          <w:rFonts w:ascii="Times New Roman" w:eastAsia="Times New Roman" w:hAnsi="Times New Roman" w:cs="Times New Roman"/>
          <w:sz w:val="24"/>
          <w:szCs w:val="24"/>
        </w:rPr>
      </w:pPr>
    </w:p>
    <w:p w14:paraId="2C694783" w14:textId="1C8E371F" w:rsidR="000C4DCC" w:rsidRPr="000C4DCC" w:rsidRDefault="000C4DCC" w:rsidP="000C4DCC">
      <w:pPr>
        <w:spacing w:line="240" w:lineRule="auto"/>
        <w:rPr>
          <w:rFonts w:ascii="Times New Roman" w:eastAsia="Times New Roman" w:hAnsi="Times New Roman" w:cs="Times New Roman"/>
          <w:sz w:val="24"/>
          <w:szCs w:val="24"/>
        </w:rPr>
      </w:pPr>
      <w:r w:rsidRPr="000C4DCC">
        <w:rPr>
          <w:rFonts w:ascii="Times New Roman" w:eastAsia="Times New Roman" w:hAnsi="Times New Roman" w:cs="Times New Roman"/>
          <w:color w:val="000000"/>
          <w:sz w:val="24"/>
          <w:szCs w:val="24"/>
        </w:rPr>
        <w:t> </w:t>
      </w:r>
      <w:proofErr w:type="spellStart"/>
      <w:r w:rsidRPr="000C4DCC">
        <w:rPr>
          <w:rFonts w:ascii="Times New Roman" w:eastAsia="Times New Roman" w:hAnsi="Times New Roman" w:cs="Times New Roman"/>
          <w:color w:val="000000"/>
          <w:sz w:val="24"/>
          <w:szCs w:val="24"/>
        </w:rPr>
        <w:t>Rioult</w:t>
      </w:r>
      <w:proofErr w:type="spellEnd"/>
      <w:r w:rsidRPr="000C4DCC">
        <w:rPr>
          <w:rFonts w:ascii="Times New Roman" w:eastAsia="Times New Roman" w:hAnsi="Times New Roman" w:cs="Times New Roman"/>
          <w:color w:val="000000"/>
          <w:sz w:val="24"/>
          <w:szCs w:val="24"/>
        </w:rPr>
        <w:t xml:space="preserve"> </w:t>
      </w:r>
      <w:proofErr w:type="gramStart"/>
      <w:r w:rsidRPr="000C4DCC">
        <w:rPr>
          <w:rFonts w:ascii="Times New Roman" w:eastAsia="Times New Roman" w:hAnsi="Times New Roman" w:cs="Times New Roman"/>
          <w:color w:val="000000"/>
          <w:sz w:val="24"/>
          <w:szCs w:val="24"/>
        </w:rPr>
        <w:t>F.(</w:t>
      </w:r>
      <w:proofErr w:type="gramEnd"/>
      <w:r w:rsidRPr="000C4DCC">
        <w:rPr>
          <w:rFonts w:ascii="Times New Roman" w:eastAsia="Times New Roman" w:hAnsi="Times New Roman" w:cs="Times New Roman"/>
          <w:color w:val="000000"/>
          <w:sz w:val="24"/>
          <w:szCs w:val="24"/>
        </w:rPr>
        <w:t>2017)“What can Hawk-</w:t>
      </w:r>
      <w:r w:rsidR="000B476E">
        <w:rPr>
          <w:rFonts w:ascii="Times New Roman" w:eastAsia="Times New Roman" w:hAnsi="Times New Roman" w:cs="Times New Roman"/>
          <w:color w:val="000000"/>
          <w:sz w:val="24"/>
          <w:szCs w:val="24"/>
        </w:rPr>
        <w:t>E</w:t>
      </w:r>
      <w:r w:rsidRPr="000C4DCC">
        <w:rPr>
          <w:rFonts w:ascii="Times New Roman" w:eastAsia="Times New Roman" w:hAnsi="Times New Roman" w:cs="Times New Roman"/>
          <w:color w:val="000000"/>
          <w:sz w:val="24"/>
          <w:szCs w:val="24"/>
        </w:rPr>
        <w:t xml:space="preserve">ye </w:t>
      </w:r>
      <w:r w:rsidR="00DB13FB">
        <w:rPr>
          <w:rFonts w:ascii="Times New Roman" w:eastAsia="Times New Roman" w:hAnsi="Times New Roman" w:cs="Times New Roman"/>
          <w:color w:val="000000"/>
          <w:sz w:val="24"/>
          <w:szCs w:val="24"/>
        </w:rPr>
        <w:t>d</w:t>
      </w:r>
      <w:r w:rsidRPr="000C4DCC">
        <w:rPr>
          <w:rFonts w:ascii="Times New Roman" w:eastAsia="Times New Roman" w:hAnsi="Times New Roman" w:cs="Times New Roman"/>
          <w:color w:val="000000"/>
          <w:sz w:val="24"/>
          <w:szCs w:val="24"/>
        </w:rPr>
        <w:t xml:space="preserve">ata </w:t>
      </w:r>
      <w:r w:rsidR="00DB13FB">
        <w:rPr>
          <w:rFonts w:ascii="Times New Roman" w:eastAsia="Times New Roman" w:hAnsi="Times New Roman" w:cs="Times New Roman"/>
          <w:color w:val="000000"/>
          <w:sz w:val="24"/>
          <w:szCs w:val="24"/>
        </w:rPr>
        <w:t>r</w:t>
      </w:r>
      <w:r w:rsidRPr="000C4DCC">
        <w:rPr>
          <w:rFonts w:ascii="Times New Roman" w:eastAsia="Times New Roman" w:hAnsi="Times New Roman" w:cs="Times New Roman"/>
          <w:color w:val="000000"/>
          <w:sz w:val="24"/>
          <w:szCs w:val="24"/>
        </w:rPr>
        <w:t xml:space="preserve">eveal about </w:t>
      </w:r>
      <w:r w:rsidR="00DB13FB">
        <w:rPr>
          <w:rFonts w:ascii="Times New Roman" w:eastAsia="Times New Roman" w:hAnsi="Times New Roman" w:cs="Times New Roman"/>
          <w:color w:val="000000"/>
          <w:sz w:val="24"/>
          <w:szCs w:val="24"/>
        </w:rPr>
        <w:t>s</w:t>
      </w:r>
      <w:r w:rsidRPr="000C4DCC">
        <w:rPr>
          <w:rFonts w:ascii="Times New Roman" w:eastAsia="Times New Roman" w:hAnsi="Times New Roman" w:cs="Times New Roman"/>
          <w:color w:val="000000"/>
          <w:sz w:val="24"/>
          <w:szCs w:val="24"/>
        </w:rPr>
        <w:t xml:space="preserve">erve </w:t>
      </w:r>
      <w:r w:rsidR="00DB13FB">
        <w:rPr>
          <w:rFonts w:ascii="Times New Roman" w:eastAsia="Times New Roman" w:hAnsi="Times New Roman" w:cs="Times New Roman"/>
          <w:color w:val="000000"/>
          <w:sz w:val="24"/>
          <w:szCs w:val="24"/>
        </w:rPr>
        <w:t>p</w:t>
      </w:r>
      <w:r w:rsidR="00DB13FB" w:rsidRPr="000C4DCC">
        <w:rPr>
          <w:rFonts w:ascii="Times New Roman" w:eastAsia="Times New Roman" w:hAnsi="Times New Roman" w:cs="Times New Roman"/>
          <w:color w:val="000000"/>
          <w:sz w:val="24"/>
          <w:szCs w:val="24"/>
        </w:rPr>
        <w:t>erformance</w:t>
      </w:r>
      <w:r w:rsidRPr="000C4DCC">
        <w:rPr>
          <w:rFonts w:ascii="Times New Roman" w:eastAsia="Times New Roman" w:hAnsi="Times New Roman" w:cs="Times New Roman"/>
          <w:color w:val="000000"/>
          <w:sz w:val="24"/>
          <w:szCs w:val="24"/>
        </w:rPr>
        <w:t xml:space="preserve"> in tennis”1(1)</w:t>
      </w:r>
      <w:r w:rsidR="00CB7F98">
        <w:rPr>
          <w:rFonts w:ascii="Times New Roman" w:eastAsia="Times New Roman" w:hAnsi="Times New Roman" w:cs="Times New Roman"/>
          <w:color w:val="000000"/>
          <w:sz w:val="24"/>
          <w:szCs w:val="24"/>
        </w:rPr>
        <w:t xml:space="preserve"> 1-10</w:t>
      </w:r>
      <w:r w:rsidR="00984EA4">
        <w:rPr>
          <w:rFonts w:ascii="Times New Roman" w:eastAsia="Times New Roman" w:hAnsi="Times New Roman" w:cs="Times New Roman"/>
          <w:color w:val="000000"/>
          <w:sz w:val="24"/>
          <w:szCs w:val="24"/>
        </w:rPr>
        <w:t>.</w:t>
      </w:r>
    </w:p>
    <w:p w14:paraId="4281AFBB" w14:textId="52096638" w:rsidR="00081627" w:rsidRPr="00B15DE1" w:rsidRDefault="00081627">
      <w:pPr>
        <w:rPr>
          <w:rFonts w:ascii="Times New Roman" w:hAnsi="Times New Roman" w:cs="Times New Roman"/>
          <w:sz w:val="24"/>
          <w:szCs w:val="24"/>
        </w:rPr>
      </w:pPr>
    </w:p>
    <w:sectPr w:rsidR="00081627" w:rsidRPr="00B15DE1" w:rsidSect="0018225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F27D2" w14:textId="77777777" w:rsidR="007B517E" w:rsidRDefault="007B517E" w:rsidP="00755447">
      <w:pPr>
        <w:spacing w:after="0" w:line="240" w:lineRule="auto"/>
      </w:pPr>
      <w:r>
        <w:separator/>
      </w:r>
    </w:p>
  </w:endnote>
  <w:endnote w:type="continuationSeparator" w:id="0">
    <w:p w14:paraId="19D84178" w14:textId="77777777" w:rsidR="007B517E" w:rsidRDefault="007B517E" w:rsidP="00755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8C603" w14:textId="77777777" w:rsidR="00FA4246" w:rsidRDefault="00FA42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C7B96" w14:textId="77777777" w:rsidR="00FA4246" w:rsidRDefault="00FA42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0C53C" w14:textId="77777777" w:rsidR="00FA4246" w:rsidRDefault="00FA42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9B914" w14:textId="77777777" w:rsidR="007B517E" w:rsidRDefault="007B517E" w:rsidP="00755447">
      <w:pPr>
        <w:spacing w:after="0" w:line="240" w:lineRule="auto"/>
      </w:pPr>
      <w:r>
        <w:separator/>
      </w:r>
    </w:p>
  </w:footnote>
  <w:footnote w:type="continuationSeparator" w:id="0">
    <w:p w14:paraId="2AF3FDC6" w14:textId="77777777" w:rsidR="007B517E" w:rsidRDefault="007B517E" w:rsidP="007554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863B7" w14:textId="77777777" w:rsidR="00FA4246" w:rsidRDefault="00FA42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6429669"/>
      <w:docPartObj>
        <w:docPartGallery w:val="Page Numbers (Top of Page)"/>
        <w:docPartUnique/>
      </w:docPartObj>
    </w:sdtPr>
    <w:sdtEndPr>
      <w:rPr>
        <w:noProof/>
      </w:rPr>
    </w:sdtEndPr>
    <w:sdtContent>
      <w:p w14:paraId="42DF11C8" w14:textId="3FA945A7" w:rsidR="003C0A4F" w:rsidRDefault="003C0A4F">
        <w:pPr>
          <w:pStyle w:val="Header"/>
          <w:jc w:val="right"/>
          <w:rPr>
            <w:noProof/>
          </w:rPr>
        </w:pPr>
        <w:r>
          <w:fldChar w:fldCharType="begin"/>
        </w:r>
        <w:r>
          <w:instrText xml:space="preserve"> PAGE   \* MERGEFORMAT </w:instrText>
        </w:r>
        <w:r>
          <w:fldChar w:fldCharType="separate"/>
        </w:r>
        <w:r>
          <w:rPr>
            <w:noProof/>
          </w:rPr>
          <w:t>2</w:t>
        </w:r>
        <w:r>
          <w:rPr>
            <w:noProof/>
          </w:rPr>
          <w:fldChar w:fldCharType="end"/>
        </w:r>
      </w:p>
      <w:p w14:paraId="359BA162" w14:textId="208D727B" w:rsidR="003C0A4F" w:rsidRDefault="003C0A4F" w:rsidP="003C0A4F">
        <w:pPr>
          <w:pStyle w:val="Header"/>
        </w:pPr>
        <w:r>
          <w:rPr>
            <w:noProof/>
          </w:rPr>
          <w:t>HAW</w:t>
        </w:r>
        <w:r w:rsidR="00DF42A8">
          <w:rPr>
            <w:noProof/>
          </w:rPr>
          <w:t>K EYE SYSTEM</w:t>
        </w:r>
      </w:p>
    </w:sdtContent>
  </w:sdt>
  <w:p w14:paraId="0AE273E2" w14:textId="77777777" w:rsidR="00755447" w:rsidRDefault="0075544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AD957" w14:textId="77777777" w:rsidR="00FA4246" w:rsidRDefault="00FA42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B2559"/>
    <w:multiLevelType w:val="multilevel"/>
    <w:tmpl w:val="F51A6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5412DD"/>
    <w:multiLevelType w:val="multilevel"/>
    <w:tmpl w:val="9426E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8F298D"/>
    <w:multiLevelType w:val="multilevel"/>
    <w:tmpl w:val="64D6E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5F7E6C"/>
    <w:multiLevelType w:val="hybridMultilevel"/>
    <w:tmpl w:val="3B685D3E"/>
    <w:lvl w:ilvl="0" w:tplc="E208F9A0">
      <w:start w:val="1"/>
      <w:numFmt w:val="bullet"/>
      <w:lvlText w:val="-"/>
      <w:lvlJc w:val="left"/>
      <w:pPr>
        <w:ind w:left="720" w:hanging="360"/>
      </w:pPr>
      <w:rPr>
        <w:rFonts w:ascii="Times New Roman" w:eastAsia="Times New Roman" w:hAnsi="Times New Roman" w:cs="Times New Roman" w:hint="default"/>
        <w:color w:val="2222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5159953">
    <w:abstractNumId w:val="1"/>
  </w:num>
  <w:num w:numId="2" w16cid:durableId="1869416528">
    <w:abstractNumId w:val="0"/>
  </w:num>
  <w:num w:numId="3" w16cid:durableId="1091002114">
    <w:abstractNumId w:val="2"/>
  </w:num>
  <w:num w:numId="4" w16cid:durableId="1124062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DE1"/>
    <w:rsid w:val="0000645A"/>
    <w:rsid w:val="000078A7"/>
    <w:rsid w:val="000103B5"/>
    <w:rsid w:val="0001050B"/>
    <w:rsid w:val="0001137A"/>
    <w:rsid w:val="00012A8B"/>
    <w:rsid w:val="00012BB4"/>
    <w:rsid w:val="00012DEF"/>
    <w:rsid w:val="00013D7F"/>
    <w:rsid w:val="00014B5A"/>
    <w:rsid w:val="000156DC"/>
    <w:rsid w:val="000156EA"/>
    <w:rsid w:val="00015825"/>
    <w:rsid w:val="00015CFE"/>
    <w:rsid w:val="00017D06"/>
    <w:rsid w:val="000203E1"/>
    <w:rsid w:val="00024BFE"/>
    <w:rsid w:val="0002696C"/>
    <w:rsid w:val="00026E92"/>
    <w:rsid w:val="00026F34"/>
    <w:rsid w:val="00030206"/>
    <w:rsid w:val="00030410"/>
    <w:rsid w:val="00030777"/>
    <w:rsid w:val="0003136D"/>
    <w:rsid w:val="00031854"/>
    <w:rsid w:val="00031C6C"/>
    <w:rsid w:val="00032669"/>
    <w:rsid w:val="0003283D"/>
    <w:rsid w:val="00032BB2"/>
    <w:rsid w:val="0003304B"/>
    <w:rsid w:val="00033626"/>
    <w:rsid w:val="0003404B"/>
    <w:rsid w:val="00034458"/>
    <w:rsid w:val="0003445E"/>
    <w:rsid w:val="00035BEF"/>
    <w:rsid w:val="00036DD3"/>
    <w:rsid w:val="000419D4"/>
    <w:rsid w:val="00043636"/>
    <w:rsid w:val="00046950"/>
    <w:rsid w:val="00047BA9"/>
    <w:rsid w:val="00050700"/>
    <w:rsid w:val="00050A11"/>
    <w:rsid w:val="00051910"/>
    <w:rsid w:val="00051FC3"/>
    <w:rsid w:val="00062EAC"/>
    <w:rsid w:val="00063024"/>
    <w:rsid w:val="00064101"/>
    <w:rsid w:val="0006728D"/>
    <w:rsid w:val="00073044"/>
    <w:rsid w:val="00073BAA"/>
    <w:rsid w:val="00073D51"/>
    <w:rsid w:val="0007421C"/>
    <w:rsid w:val="0007706D"/>
    <w:rsid w:val="00080C4B"/>
    <w:rsid w:val="00081627"/>
    <w:rsid w:val="00081E10"/>
    <w:rsid w:val="00082848"/>
    <w:rsid w:val="000835A7"/>
    <w:rsid w:val="00085BBB"/>
    <w:rsid w:val="00086AAD"/>
    <w:rsid w:val="0008781C"/>
    <w:rsid w:val="00091917"/>
    <w:rsid w:val="000952E3"/>
    <w:rsid w:val="000953C9"/>
    <w:rsid w:val="00095DA3"/>
    <w:rsid w:val="000A0F9C"/>
    <w:rsid w:val="000A0FDD"/>
    <w:rsid w:val="000A1105"/>
    <w:rsid w:val="000A1522"/>
    <w:rsid w:val="000A34F3"/>
    <w:rsid w:val="000A3B9F"/>
    <w:rsid w:val="000A4C36"/>
    <w:rsid w:val="000A4C90"/>
    <w:rsid w:val="000A4DFF"/>
    <w:rsid w:val="000A7085"/>
    <w:rsid w:val="000B0EDD"/>
    <w:rsid w:val="000B322D"/>
    <w:rsid w:val="000B3B0F"/>
    <w:rsid w:val="000B476E"/>
    <w:rsid w:val="000B5AF7"/>
    <w:rsid w:val="000C0499"/>
    <w:rsid w:val="000C0BAB"/>
    <w:rsid w:val="000C4DCC"/>
    <w:rsid w:val="000D0302"/>
    <w:rsid w:val="000D1842"/>
    <w:rsid w:val="000D2C6C"/>
    <w:rsid w:val="000D3D75"/>
    <w:rsid w:val="000D6868"/>
    <w:rsid w:val="000D7ED8"/>
    <w:rsid w:val="000E0420"/>
    <w:rsid w:val="000E1A6B"/>
    <w:rsid w:val="000E21C7"/>
    <w:rsid w:val="000E4090"/>
    <w:rsid w:val="000E4EA3"/>
    <w:rsid w:val="000E55B6"/>
    <w:rsid w:val="000F035B"/>
    <w:rsid w:val="000F1330"/>
    <w:rsid w:val="000F1551"/>
    <w:rsid w:val="000F1F8B"/>
    <w:rsid w:val="000F2747"/>
    <w:rsid w:val="000F3279"/>
    <w:rsid w:val="000F3CF8"/>
    <w:rsid w:val="000F4E6E"/>
    <w:rsid w:val="000F5B2F"/>
    <w:rsid w:val="000F5C38"/>
    <w:rsid w:val="000F69BD"/>
    <w:rsid w:val="0010769F"/>
    <w:rsid w:val="00110044"/>
    <w:rsid w:val="00110B14"/>
    <w:rsid w:val="00111486"/>
    <w:rsid w:val="00112F41"/>
    <w:rsid w:val="001132C1"/>
    <w:rsid w:val="00114652"/>
    <w:rsid w:val="00114B22"/>
    <w:rsid w:val="00115C9B"/>
    <w:rsid w:val="00115F59"/>
    <w:rsid w:val="00116E93"/>
    <w:rsid w:val="00121126"/>
    <w:rsid w:val="00121749"/>
    <w:rsid w:val="0012556D"/>
    <w:rsid w:val="00125B9F"/>
    <w:rsid w:val="00131620"/>
    <w:rsid w:val="00132430"/>
    <w:rsid w:val="00134B1F"/>
    <w:rsid w:val="00136BB6"/>
    <w:rsid w:val="00137482"/>
    <w:rsid w:val="00140D59"/>
    <w:rsid w:val="0014110E"/>
    <w:rsid w:val="001445A8"/>
    <w:rsid w:val="00145879"/>
    <w:rsid w:val="00150547"/>
    <w:rsid w:val="00151B13"/>
    <w:rsid w:val="00151E23"/>
    <w:rsid w:val="0015217A"/>
    <w:rsid w:val="001526C5"/>
    <w:rsid w:val="00153C95"/>
    <w:rsid w:val="00155388"/>
    <w:rsid w:val="00155AFF"/>
    <w:rsid w:val="00155B5A"/>
    <w:rsid w:val="00155E80"/>
    <w:rsid w:val="00156182"/>
    <w:rsid w:val="0015743D"/>
    <w:rsid w:val="001579F3"/>
    <w:rsid w:val="00160259"/>
    <w:rsid w:val="00162902"/>
    <w:rsid w:val="0016302A"/>
    <w:rsid w:val="001637E7"/>
    <w:rsid w:val="001669E9"/>
    <w:rsid w:val="00167F33"/>
    <w:rsid w:val="00175529"/>
    <w:rsid w:val="0017712D"/>
    <w:rsid w:val="0017755C"/>
    <w:rsid w:val="00180B40"/>
    <w:rsid w:val="001813B9"/>
    <w:rsid w:val="00181AFD"/>
    <w:rsid w:val="00182252"/>
    <w:rsid w:val="001832A5"/>
    <w:rsid w:val="001840FD"/>
    <w:rsid w:val="00187ED9"/>
    <w:rsid w:val="00190980"/>
    <w:rsid w:val="00191BA0"/>
    <w:rsid w:val="001930BB"/>
    <w:rsid w:val="001A2A16"/>
    <w:rsid w:val="001A4293"/>
    <w:rsid w:val="001A4337"/>
    <w:rsid w:val="001A497C"/>
    <w:rsid w:val="001B0707"/>
    <w:rsid w:val="001B18A6"/>
    <w:rsid w:val="001B482F"/>
    <w:rsid w:val="001B64AC"/>
    <w:rsid w:val="001B7F2E"/>
    <w:rsid w:val="001C08B4"/>
    <w:rsid w:val="001C2D7D"/>
    <w:rsid w:val="001C4705"/>
    <w:rsid w:val="001C4A88"/>
    <w:rsid w:val="001C4B1A"/>
    <w:rsid w:val="001C4D51"/>
    <w:rsid w:val="001C7CDB"/>
    <w:rsid w:val="001D3E2B"/>
    <w:rsid w:val="001D499F"/>
    <w:rsid w:val="001D5463"/>
    <w:rsid w:val="001D6ADC"/>
    <w:rsid w:val="001D7A9E"/>
    <w:rsid w:val="001D7B73"/>
    <w:rsid w:val="001E3A6E"/>
    <w:rsid w:val="001E3E10"/>
    <w:rsid w:val="001E61F0"/>
    <w:rsid w:val="001E76A6"/>
    <w:rsid w:val="001E7841"/>
    <w:rsid w:val="001F154C"/>
    <w:rsid w:val="001F3A3C"/>
    <w:rsid w:val="001F4BA8"/>
    <w:rsid w:val="001F58B8"/>
    <w:rsid w:val="001F5F67"/>
    <w:rsid w:val="001F672B"/>
    <w:rsid w:val="001F7954"/>
    <w:rsid w:val="0020080A"/>
    <w:rsid w:val="00200891"/>
    <w:rsid w:val="00200C45"/>
    <w:rsid w:val="00200E65"/>
    <w:rsid w:val="002010AF"/>
    <w:rsid w:val="00204630"/>
    <w:rsid w:val="00205211"/>
    <w:rsid w:val="00205F44"/>
    <w:rsid w:val="002118D9"/>
    <w:rsid w:val="0021254D"/>
    <w:rsid w:val="00214092"/>
    <w:rsid w:val="00215975"/>
    <w:rsid w:val="0021629F"/>
    <w:rsid w:val="002178F1"/>
    <w:rsid w:val="002226F3"/>
    <w:rsid w:val="00222795"/>
    <w:rsid w:val="00222B9B"/>
    <w:rsid w:val="00223EE6"/>
    <w:rsid w:val="002276CE"/>
    <w:rsid w:val="00231776"/>
    <w:rsid w:val="00232C87"/>
    <w:rsid w:val="00234E39"/>
    <w:rsid w:val="0023511F"/>
    <w:rsid w:val="00235605"/>
    <w:rsid w:val="00235CE9"/>
    <w:rsid w:val="002377B3"/>
    <w:rsid w:val="002406DB"/>
    <w:rsid w:val="00240A79"/>
    <w:rsid w:val="00241696"/>
    <w:rsid w:val="00243F6B"/>
    <w:rsid w:val="00245DAA"/>
    <w:rsid w:val="00250552"/>
    <w:rsid w:val="00250C8D"/>
    <w:rsid w:val="00252427"/>
    <w:rsid w:val="00254806"/>
    <w:rsid w:val="00257391"/>
    <w:rsid w:val="00257689"/>
    <w:rsid w:val="00260761"/>
    <w:rsid w:val="00261115"/>
    <w:rsid w:val="00262718"/>
    <w:rsid w:val="00265424"/>
    <w:rsid w:val="00266CCD"/>
    <w:rsid w:val="00270C61"/>
    <w:rsid w:val="00270FE8"/>
    <w:rsid w:val="0027234D"/>
    <w:rsid w:val="00273EF9"/>
    <w:rsid w:val="0027689F"/>
    <w:rsid w:val="0027723F"/>
    <w:rsid w:val="00277773"/>
    <w:rsid w:val="002809AA"/>
    <w:rsid w:val="00281312"/>
    <w:rsid w:val="002817DE"/>
    <w:rsid w:val="00282A71"/>
    <w:rsid w:val="002845AE"/>
    <w:rsid w:val="00285301"/>
    <w:rsid w:val="00285C1D"/>
    <w:rsid w:val="0028744E"/>
    <w:rsid w:val="00290B52"/>
    <w:rsid w:val="0029161C"/>
    <w:rsid w:val="00291ABA"/>
    <w:rsid w:val="002971AE"/>
    <w:rsid w:val="002A1826"/>
    <w:rsid w:val="002A1B76"/>
    <w:rsid w:val="002A3483"/>
    <w:rsid w:val="002A42A4"/>
    <w:rsid w:val="002A5E73"/>
    <w:rsid w:val="002A65A6"/>
    <w:rsid w:val="002A6910"/>
    <w:rsid w:val="002B05C1"/>
    <w:rsid w:val="002B071C"/>
    <w:rsid w:val="002B1716"/>
    <w:rsid w:val="002B1841"/>
    <w:rsid w:val="002B3167"/>
    <w:rsid w:val="002B500E"/>
    <w:rsid w:val="002B6834"/>
    <w:rsid w:val="002B6EAF"/>
    <w:rsid w:val="002C0D28"/>
    <w:rsid w:val="002C1CF9"/>
    <w:rsid w:val="002C1EE6"/>
    <w:rsid w:val="002C4EB7"/>
    <w:rsid w:val="002C71A4"/>
    <w:rsid w:val="002C7B2B"/>
    <w:rsid w:val="002D1C8C"/>
    <w:rsid w:val="002D4CD0"/>
    <w:rsid w:val="002D5406"/>
    <w:rsid w:val="002D59AD"/>
    <w:rsid w:val="002E02B0"/>
    <w:rsid w:val="002E0EC6"/>
    <w:rsid w:val="002E27FD"/>
    <w:rsid w:val="002E2AA6"/>
    <w:rsid w:val="002E2C5B"/>
    <w:rsid w:val="002E2F03"/>
    <w:rsid w:val="002E3BE7"/>
    <w:rsid w:val="002E4F96"/>
    <w:rsid w:val="002E6AA6"/>
    <w:rsid w:val="002F06B3"/>
    <w:rsid w:val="002F1634"/>
    <w:rsid w:val="002F2621"/>
    <w:rsid w:val="002F31C9"/>
    <w:rsid w:val="002F534B"/>
    <w:rsid w:val="002F540C"/>
    <w:rsid w:val="002F70D1"/>
    <w:rsid w:val="00301A79"/>
    <w:rsid w:val="00302FD5"/>
    <w:rsid w:val="003037C9"/>
    <w:rsid w:val="00306693"/>
    <w:rsid w:val="00310339"/>
    <w:rsid w:val="00311F98"/>
    <w:rsid w:val="00315217"/>
    <w:rsid w:val="003162C4"/>
    <w:rsid w:val="00316695"/>
    <w:rsid w:val="00317C59"/>
    <w:rsid w:val="0032081B"/>
    <w:rsid w:val="003212AB"/>
    <w:rsid w:val="00321D8B"/>
    <w:rsid w:val="00322ED7"/>
    <w:rsid w:val="00322F6E"/>
    <w:rsid w:val="0032351D"/>
    <w:rsid w:val="00323EA4"/>
    <w:rsid w:val="00325325"/>
    <w:rsid w:val="00325498"/>
    <w:rsid w:val="0032698A"/>
    <w:rsid w:val="003279CC"/>
    <w:rsid w:val="00330AF3"/>
    <w:rsid w:val="00330FFD"/>
    <w:rsid w:val="0033226C"/>
    <w:rsid w:val="0033342D"/>
    <w:rsid w:val="00333E0F"/>
    <w:rsid w:val="00334D8F"/>
    <w:rsid w:val="0033504F"/>
    <w:rsid w:val="003353CC"/>
    <w:rsid w:val="00335982"/>
    <w:rsid w:val="00337F2A"/>
    <w:rsid w:val="00345AE8"/>
    <w:rsid w:val="0035111C"/>
    <w:rsid w:val="00352505"/>
    <w:rsid w:val="00352B12"/>
    <w:rsid w:val="00352BF2"/>
    <w:rsid w:val="00354E0F"/>
    <w:rsid w:val="00356D84"/>
    <w:rsid w:val="003571DE"/>
    <w:rsid w:val="00361113"/>
    <w:rsid w:val="00362596"/>
    <w:rsid w:val="0036404B"/>
    <w:rsid w:val="00365667"/>
    <w:rsid w:val="0037068A"/>
    <w:rsid w:val="00372943"/>
    <w:rsid w:val="003734CA"/>
    <w:rsid w:val="003741B6"/>
    <w:rsid w:val="00374C0B"/>
    <w:rsid w:val="0037604B"/>
    <w:rsid w:val="0037684A"/>
    <w:rsid w:val="0037796F"/>
    <w:rsid w:val="00377FCE"/>
    <w:rsid w:val="00382604"/>
    <w:rsid w:val="00382E49"/>
    <w:rsid w:val="00382ED2"/>
    <w:rsid w:val="00384440"/>
    <w:rsid w:val="00385CBE"/>
    <w:rsid w:val="00385DAB"/>
    <w:rsid w:val="0038646F"/>
    <w:rsid w:val="00391CA6"/>
    <w:rsid w:val="00392456"/>
    <w:rsid w:val="00393AD4"/>
    <w:rsid w:val="00393BBE"/>
    <w:rsid w:val="003947A8"/>
    <w:rsid w:val="0039721C"/>
    <w:rsid w:val="003A3F2F"/>
    <w:rsid w:val="003A75B1"/>
    <w:rsid w:val="003A791B"/>
    <w:rsid w:val="003B04AB"/>
    <w:rsid w:val="003B209E"/>
    <w:rsid w:val="003B28D2"/>
    <w:rsid w:val="003B2DB5"/>
    <w:rsid w:val="003B355D"/>
    <w:rsid w:val="003B50D7"/>
    <w:rsid w:val="003C0A4F"/>
    <w:rsid w:val="003C207A"/>
    <w:rsid w:val="003C2414"/>
    <w:rsid w:val="003C438A"/>
    <w:rsid w:val="003C48D2"/>
    <w:rsid w:val="003C551E"/>
    <w:rsid w:val="003D19A2"/>
    <w:rsid w:val="003D31D7"/>
    <w:rsid w:val="003D3FFD"/>
    <w:rsid w:val="003D540A"/>
    <w:rsid w:val="003D628C"/>
    <w:rsid w:val="003D71EC"/>
    <w:rsid w:val="003E0B15"/>
    <w:rsid w:val="003E0CBC"/>
    <w:rsid w:val="003E247D"/>
    <w:rsid w:val="003E6312"/>
    <w:rsid w:val="003E6817"/>
    <w:rsid w:val="003F1935"/>
    <w:rsid w:val="003F675A"/>
    <w:rsid w:val="003F78C2"/>
    <w:rsid w:val="003F7D54"/>
    <w:rsid w:val="00400374"/>
    <w:rsid w:val="00402305"/>
    <w:rsid w:val="004029B2"/>
    <w:rsid w:val="00402C25"/>
    <w:rsid w:val="00403C28"/>
    <w:rsid w:val="00403C7B"/>
    <w:rsid w:val="00403DD0"/>
    <w:rsid w:val="00404090"/>
    <w:rsid w:val="00404A18"/>
    <w:rsid w:val="00406439"/>
    <w:rsid w:val="004073BD"/>
    <w:rsid w:val="004112C5"/>
    <w:rsid w:val="00415E8E"/>
    <w:rsid w:val="004206E5"/>
    <w:rsid w:val="004211CC"/>
    <w:rsid w:val="0042184C"/>
    <w:rsid w:val="00421B12"/>
    <w:rsid w:val="00424C64"/>
    <w:rsid w:val="00426913"/>
    <w:rsid w:val="004269FC"/>
    <w:rsid w:val="004273C8"/>
    <w:rsid w:val="004279EF"/>
    <w:rsid w:val="00430FF1"/>
    <w:rsid w:val="00431F83"/>
    <w:rsid w:val="00432884"/>
    <w:rsid w:val="004328EC"/>
    <w:rsid w:val="004338C8"/>
    <w:rsid w:val="00437BB0"/>
    <w:rsid w:val="004422FB"/>
    <w:rsid w:val="00444403"/>
    <w:rsid w:val="00444E29"/>
    <w:rsid w:val="004451D1"/>
    <w:rsid w:val="004469C9"/>
    <w:rsid w:val="004512E3"/>
    <w:rsid w:val="00451C15"/>
    <w:rsid w:val="004527CA"/>
    <w:rsid w:val="00452DCA"/>
    <w:rsid w:val="004557E1"/>
    <w:rsid w:val="00461A3C"/>
    <w:rsid w:val="00461D04"/>
    <w:rsid w:val="00461DBC"/>
    <w:rsid w:val="004627ED"/>
    <w:rsid w:val="00462A6D"/>
    <w:rsid w:val="00462E35"/>
    <w:rsid w:val="00463564"/>
    <w:rsid w:val="00463FB4"/>
    <w:rsid w:val="00466C46"/>
    <w:rsid w:val="0047068C"/>
    <w:rsid w:val="004718BB"/>
    <w:rsid w:val="00471B9B"/>
    <w:rsid w:val="00471C42"/>
    <w:rsid w:val="00472EEA"/>
    <w:rsid w:val="00473695"/>
    <w:rsid w:val="00474000"/>
    <w:rsid w:val="00476142"/>
    <w:rsid w:val="004773C0"/>
    <w:rsid w:val="00482CE1"/>
    <w:rsid w:val="0048435E"/>
    <w:rsid w:val="00485F64"/>
    <w:rsid w:val="00487FA8"/>
    <w:rsid w:val="00490C50"/>
    <w:rsid w:val="00491659"/>
    <w:rsid w:val="0049541F"/>
    <w:rsid w:val="004962FA"/>
    <w:rsid w:val="00496304"/>
    <w:rsid w:val="004964AD"/>
    <w:rsid w:val="004966B1"/>
    <w:rsid w:val="004A173D"/>
    <w:rsid w:val="004A347F"/>
    <w:rsid w:val="004A4A9B"/>
    <w:rsid w:val="004A553E"/>
    <w:rsid w:val="004A64A4"/>
    <w:rsid w:val="004B1389"/>
    <w:rsid w:val="004B170F"/>
    <w:rsid w:val="004B51FA"/>
    <w:rsid w:val="004B5B5A"/>
    <w:rsid w:val="004B6956"/>
    <w:rsid w:val="004B723B"/>
    <w:rsid w:val="004C04BA"/>
    <w:rsid w:val="004C4795"/>
    <w:rsid w:val="004C47A2"/>
    <w:rsid w:val="004C483B"/>
    <w:rsid w:val="004C6291"/>
    <w:rsid w:val="004D29B6"/>
    <w:rsid w:val="004D370B"/>
    <w:rsid w:val="004D5DF5"/>
    <w:rsid w:val="004D6F3F"/>
    <w:rsid w:val="004D79EB"/>
    <w:rsid w:val="004E2084"/>
    <w:rsid w:val="004E2377"/>
    <w:rsid w:val="004E4F24"/>
    <w:rsid w:val="004E6338"/>
    <w:rsid w:val="004E6BB1"/>
    <w:rsid w:val="004E6EC1"/>
    <w:rsid w:val="004E749E"/>
    <w:rsid w:val="004F0F58"/>
    <w:rsid w:val="004F1617"/>
    <w:rsid w:val="004F19B3"/>
    <w:rsid w:val="004F2D05"/>
    <w:rsid w:val="004F3604"/>
    <w:rsid w:val="004F4A2C"/>
    <w:rsid w:val="004F4C10"/>
    <w:rsid w:val="004F5B48"/>
    <w:rsid w:val="004F7A15"/>
    <w:rsid w:val="00500028"/>
    <w:rsid w:val="005013FB"/>
    <w:rsid w:val="00502DA9"/>
    <w:rsid w:val="00504DD6"/>
    <w:rsid w:val="00506698"/>
    <w:rsid w:val="00510BD3"/>
    <w:rsid w:val="005152BD"/>
    <w:rsid w:val="0051669A"/>
    <w:rsid w:val="005176D9"/>
    <w:rsid w:val="005177D4"/>
    <w:rsid w:val="005244C0"/>
    <w:rsid w:val="00526716"/>
    <w:rsid w:val="005332A9"/>
    <w:rsid w:val="00533538"/>
    <w:rsid w:val="00537CDE"/>
    <w:rsid w:val="00540358"/>
    <w:rsid w:val="005403C1"/>
    <w:rsid w:val="005436E0"/>
    <w:rsid w:val="00545FF6"/>
    <w:rsid w:val="00546B22"/>
    <w:rsid w:val="00551A2B"/>
    <w:rsid w:val="00553875"/>
    <w:rsid w:val="005578B6"/>
    <w:rsid w:val="005605A9"/>
    <w:rsid w:val="00565644"/>
    <w:rsid w:val="005674D9"/>
    <w:rsid w:val="00570540"/>
    <w:rsid w:val="00570872"/>
    <w:rsid w:val="00571644"/>
    <w:rsid w:val="005721FE"/>
    <w:rsid w:val="0057364F"/>
    <w:rsid w:val="00573FD2"/>
    <w:rsid w:val="0057535E"/>
    <w:rsid w:val="00576120"/>
    <w:rsid w:val="005768D6"/>
    <w:rsid w:val="005773B0"/>
    <w:rsid w:val="00584BF1"/>
    <w:rsid w:val="00584D19"/>
    <w:rsid w:val="005853AC"/>
    <w:rsid w:val="0058570C"/>
    <w:rsid w:val="00585774"/>
    <w:rsid w:val="00587329"/>
    <w:rsid w:val="00587590"/>
    <w:rsid w:val="00587BC2"/>
    <w:rsid w:val="00590D5E"/>
    <w:rsid w:val="00590E96"/>
    <w:rsid w:val="00591757"/>
    <w:rsid w:val="005975CB"/>
    <w:rsid w:val="005A0581"/>
    <w:rsid w:val="005A1489"/>
    <w:rsid w:val="005A26B7"/>
    <w:rsid w:val="005A6118"/>
    <w:rsid w:val="005A7865"/>
    <w:rsid w:val="005B1D28"/>
    <w:rsid w:val="005B1F9D"/>
    <w:rsid w:val="005B379E"/>
    <w:rsid w:val="005B3821"/>
    <w:rsid w:val="005B44E4"/>
    <w:rsid w:val="005B6679"/>
    <w:rsid w:val="005B692E"/>
    <w:rsid w:val="005C2C0D"/>
    <w:rsid w:val="005C559D"/>
    <w:rsid w:val="005C55FC"/>
    <w:rsid w:val="005C68F5"/>
    <w:rsid w:val="005C7B9E"/>
    <w:rsid w:val="005C7EAB"/>
    <w:rsid w:val="005D0882"/>
    <w:rsid w:val="005D15DC"/>
    <w:rsid w:val="005D16D4"/>
    <w:rsid w:val="005D409F"/>
    <w:rsid w:val="005D6739"/>
    <w:rsid w:val="005D726A"/>
    <w:rsid w:val="005E07FE"/>
    <w:rsid w:val="005E2AD5"/>
    <w:rsid w:val="005E3004"/>
    <w:rsid w:val="005E4897"/>
    <w:rsid w:val="005E55E8"/>
    <w:rsid w:val="005E6E92"/>
    <w:rsid w:val="005E771D"/>
    <w:rsid w:val="005F0D87"/>
    <w:rsid w:val="005F0EBA"/>
    <w:rsid w:val="005F3015"/>
    <w:rsid w:val="005F4D3B"/>
    <w:rsid w:val="005F5B66"/>
    <w:rsid w:val="005F79D3"/>
    <w:rsid w:val="006031F9"/>
    <w:rsid w:val="00603802"/>
    <w:rsid w:val="00604E43"/>
    <w:rsid w:val="00605367"/>
    <w:rsid w:val="006060B1"/>
    <w:rsid w:val="00610CDD"/>
    <w:rsid w:val="00611B65"/>
    <w:rsid w:val="006127B0"/>
    <w:rsid w:val="006153D9"/>
    <w:rsid w:val="006162F2"/>
    <w:rsid w:val="00617271"/>
    <w:rsid w:val="00617B74"/>
    <w:rsid w:val="00620DDF"/>
    <w:rsid w:val="00622705"/>
    <w:rsid w:val="00625AEC"/>
    <w:rsid w:val="006309EB"/>
    <w:rsid w:val="00630CE7"/>
    <w:rsid w:val="00631236"/>
    <w:rsid w:val="00633C80"/>
    <w:rsid w:val="0063790A"/>
    <w:rsid w:val="00637F97"/>
    <w:rsid w:val="00640FE8"/>
    <w:rsid w:val="006414E4"/>
    <w:rsid w:val="0064451D"/>
    <w:rsid w:val="00644821"/>
    <w:rsid w:val="00644A5A"/>
    <w:rsid w:val="006452FB"/>
    <w:rsid w:val="00646614"/>
    <w:rsid w:val="0064686D"/>
    <w:rsid w:val="006468C1"/>
    <w:rsid w:val="00657B17"/>
    <w:rsid w:val="006600EB"/>
    <w:rsid w:val="0066086A"/>
    <w:rsid w:val="0066093F"/>
    <w:rsid w:val="00662C5E"/>
    <w:rsid w:val="00662CFD"/>
    <w:rsid w:val="00663BFF"/>
    <w:rsid w:val="00664529"/>
    <w:rsid w:val="006672A2"/>
    <w:rsid w:val="00672C20"/>
    <w:rsid w:val="0067327C"/>
    <w:rsid w:val="006739B0"/>
    <w:rsid w:val="00674052"/>
    <w:rsid w:val="00674A6E"/>
    <w:rsid w:val="00674EAB"/>
    <w:rsid w:val="006765C6"/>
    <w:rsid w:val="00677BD5"/>
    <w:rsid w:val="006833C6"/>
    <w:rsid w:val="00683558"/>
    <w:rsid w:val="0068747E"/>
    <w:rsid w:val="00692440"/>
    <w:rsid w:val="00695D03"/>
    <w:rsid w:val="00696760"/>
    <w:rsid w:val="0069771E"/>
    <w:rsid w:val="006A485C"/>
    <w:rsid w:val="006A4C12"/>
    <w:rsid w:val="006A55C3"/>
    <w:rsid w:val="006B160F"/>
    <w:rsid w:val="006B2B99"/>
    <w:rsid w:val="006B7C58"/>
    <w:rsid w:val="006C1404"/>
    <w:rsid w:val="006C1899"/>
    <w:rsid w:val="006C3414"/>
    <w:rsid w:val="006C6912"/>
    <w:rsid w:val="006D0B6C"/>
    <w:rsid w:val="006D1765"/>
    <w:rsid w:val="006D1E41"/>
    <w:rsid w:val="006D2730"/>
    <w:rsid w:val="006D3147"/>
    <w:rsid w:val="006D422B"/>
    <w:rsid w:val="006D45DD"/>
    <w:rsid w:val="006D70BE"/>
    <w:rsid w:val="006D7A68"/>
    <w:rsid w:val="006E0308"/>
    <w:rsid w:val="006E08CA"/>
    <w:rsid w:val="006E0A27"/>
    <w:rsid w:val="006E2B46"/>
    <w:rsid w:val="006E4608"/>
    <w:rsid w:val="006E4E23"/>
    <w:rsid w:val="006E588D"/>
    <w:rsid w:val="006F03F4"/>
    <w:rsid w:val="006F1F6F"/>
    <w:rsid w:val="006F70C5"/>
    <w:rsid w:val="006F7346"/>
    <w:rsid w:val="00700A56"/>
    <w:rsid w:val="00701FC1"/>
    <w:rsid w:val="007037EC"/>
    <w:rsid w:val="007046F6"/>
    <w:rsid w:val="007047B4"/>
    <w:rsid w:val="00705C1E"/>
    <w:rsid w:val="0070603F"/>
    <w:rsid w:val="00706A29"/>
    <w:rsid w:val="00706F82"/>
    <w:rsid w:val="00707801"/>
    <w:rsid w:val="00707CEB"/>
    <w:rsid w:val="007155AF"/>
    <w:rsid w:val="00715673"/>
    <w:rsid w:val="007158CC"/>
    <w:rsid w:val="00717221"/>
    <w:rsid w:val="0072077F"/>
    <w:rsid w:val="007213B9"/>
    <w:rsid w:val="00721723"/>
    <w:rsid w:val="007228E7"/>
    <w:rsid w:val="00725B27"/>
    <w:rsid w:val="00725EA8"/>
    <w:rsid w:val="007263AA"/>
    <w:rsid w:val="00727F1A"/>
    <w:rsid w:val="00730992"/>
    <w:rsid w:val="007314A5"/>
    <w:rsid w:val="00731B10"/>
    <w:rsid w:val="00731BE7"/>
    <w:rsid w:val="00732D88"/>
    <w:rsid w:val="007332B2"/>
    <w:rsid w:val="00734A73"/>
    <w:rsid w:val="00736919"/>
    <w:rsid w:val="007427BF"/>
    <w:rsid w:val="00742C7B"/>
    <w:rsid w:val="0074766A"/>
    <w:rsid w:val="00747D11"/>
    <w:rsid w:val="0075079A"/>
    <w:rsid w:val="007512AE"/>
    <w:rsid w:val="007519C9"/>
    <w:rsid w:val="00754F86"/>
    <w:rsid w:val="0075521D"/>
    <w:rsid w:val="00755447"/>
    <w:rsid w:val="00756309"/>
    <w:rsid w:val="00756443"/>
    <w:rsid w:val="00760BDC"/>
    <w:rsid w:val="007643E6"/>
    <w:rsid w:val="007652B7"/>
    <w:rsid w:val="007660B7"/>
    <w:rsid w:val="0076630C"/>
    <w:rsid w:val="00766B4B"/>
    <w:rsid w:val="00767B5B"/>
    <w:rsid w:val="007749FA"/>
    <w:rsid w:val="007767B4"/>
    <w:rsid w:val="00777398"/>
    <w:rsid w:val="007813E7"/>
    <w:rsid w:val="0078317B"/>
    <w:rsid w:val="00784802"/>
    <w:rsid w:val="00785C4F"/>
    <w:rsid w:val="00790295"/>
    <w:rsid w:val="00790DEC"/>
    <w:rsid w:val="00790FB2"/>
    <w:rsid w:val="0079145E"/>
    <w:rsid w:val="00791517"/>
    <w:rsid w:val="007920E5"/>
    <w:rsid w:val="00792890"/>
    <w:rsid w:val="00792E32"/>
    <w:rsid w:val="00793BB7"/>
    <w:rsid w:val="00794C60"/>
    <w:rsid w:val="00795600"/>
    <w:rsid w:val="007961FF"/>
    <w:rsid w:val="007A1E72"/>
    <w:rsid w:val="007A20E5"/>
    <w:rsid w:val="007A2796"/>
    <w:rsid w:val="007A3AD1"/>
    <w:rsid w:val="007A5EB3"/>
    <w:rsid w:val="007A618B"/>
    <w:rsid w:val="007A755D"/>
    <w:rsid w:val="007B1607"/>
    <w:rsid w:val="007B1CE3"/>
    <w:rsid w:val="007B43CB"/>
    <w:rsid w:val="007B4FFF"/>
    <w:rsid w:val="007B517E"/>
    <w:rsid w:val="007B59C9"/>
    <w:rsid w:val="007B72C4"/>
    <w:rsid w:val="007C09E5"/>
    <w:rsid w:val="007C0B1B"/>
    <w:rsid w:val="007C166D"/>
    <w:rsid w:val="007C4889"/>
    <w:rsid w:val="007D0CB6"/>
    <w:rsid w:val="007D2EB3"/>
    <w:rsid w:val="007D587B"/>
    <w:rsid w:val="007E1018"/>
    <w:rsid w:val="007E1BA8"/>
    <w:rsid w:val="007E314D"/>
    <w:rsid w:val="007E3BB4"/>
    <w:rsid w:val="007E5F6A"/>
    <w:rsid w:val="007E66F9"/>
    <w:rsid w:val="007E6819"/>
    <w:rsid w:val="007F020A"/>
    <w:rsid w:val="007F187A"/>
    <w:rsid w:val="007F2399"/>
    <w:rsid w:val="007F314C"/>
    <w:rsid w:val="007F3A5B"/>
    <w:rsid w:val="007F45B5"/>
    <w:rsid w:val="007F4D8B"/>
    <w:rsid w:val="007F69DB"/>
    <w:rsid w:val="007F7F46"/>
    <w:rsid w:val="0080001F"/>
    <w:rsid w:val="00801653"/>
    <w:rsid w:val="00803114"/>
    <w:rsid w:val="00803206"/>
    <w:rsid w:val="00804085"/>
    <w:rsid w:val="008051C4"/>
    <w:rsid w:val="00806E9C"/>
    <w:rsid w:val="008071E1"/>
    <w:rsid w:val="00807DFF"/>
    <w:rsid w:val="00811E5A"/>
    <w:rsid w:val="008132BB"/>
    <w:rsid w:val="0081748C"/>
    <w:rsid w:val="00820702"/>
    <w:rsid w:val="00821AD4"/>
    <w:rsid w:val="0082338B"/>
    <w:rsid w:val="00825ADB"/>
    <w:rsid w:val="0082756B"/>
    <w:rsid w:val="00827816"/>
    <w:rsid w:val="00827EDD"/>
    <w:rsid w:val="0083027B"/>
    <w:rsid w:val="0083048B"/>
    <w:rsid w:val="008314A4"/>
    <w:rsid w:val="00834801"/>
    <w:rsid w:val="008349E5"/>
    <w:rsid w:val="008349F1"/>
    <w:rsid w:val="00835100"/>
    <w:rsid w:val="00840614"/>
    <w:rsid w:val="00840A29"/>
    <w:rsid w:val="0084297E"/>
    <w:rsid w:val="00843078"/>
    <w:rsid w:val="00844B40"/>
    <w:rsid w:val="008465A0"/>
    <w:rsid w:val="00850B09"/>
    <w:rsid w:val="00851D4A"/>
    <w:rsid w:val="00852590"/>
    <w:rsid w:val="00852701"/>
    <w:rsid w:val="008527B7"/>
    <w:rsid w:val="00853DFE"/>
    <w:rsid w:val="00854BAE"/>
    <w:rsid w:val="00857AF1"/>
    <w:rsid w:val="00857FBA"/>
    <w:rsid w:val="00860D07"/>
    <w:rsid w:val="00861996"/>
    <w:rsid w:val="0086467F"/>
    <w:rsid w:val="00866255"/>
    <w:rsid w:val="008667C0"/>
    <w:rsid w:val="008716B7"/>
    <w:rsid w:val="00873133"/>
    <w:rsid w:val="00874A01"/>
    <w:rsid w:val="00874B7B"/>
    <w:rsid w:val="00877171"/>
    <w:rsid w:val="008775BF"/>
    <w:rsid w:val="008805B4"/>
    <w:rsid w:val="008812C5"/>
    <w:rsid w:val="0088305C"/>
    <w:rsid w:val="008847FF"/>
    <w:rsid w:val="008848DE"/>
    <w:rsid w:val="00885D28"/>
    <w:rsid w:val="008861F7"/>
    <w:rsid w:val="00886AB8"/>
    <w:rsid w:val="00887708"/>
    <w:rsid w:val="0089134A"/>
    <w:rsid w:val="0089188D"/>
    <w:rsid w:val="00893115"/>
    <w:rsid w:val="00893382"/>
    <w:rsid w:val="008945A9"/>
    <w:rsid w:val="0089513A"/>
    <w:rsid w:val="00896746"/>
    <w:rsid w:val="008970D5"/>
    <w:rsid w:val="00897240"/>
    <w:rsid w:val="0089767F"/>
    <w:rsid w:val="0089792A"/>
    <w:rsid w:val="008A0133"/>
    <w:rsid w:val="008A22C1"/>
    <w:rsid w:val="008A473E"/>
    <w:rsid w:val="008A6D3A"/>
    <w:rsid w:val="008B09C3"/>
    <w:rsid w:val="008B1607"/>
    <w:rsid w:val="008B1F88"/>
    <w:rsid w:val="008B2395"/>
    <w:rsid w:val="008B27DD"/>
    <w:rsid w:val="008B4CA4"/>
    <w:rsid w:val="008B6426"/>
    <w:rsid w:val="008B6B81"/>
    <w:rsid w:val="008C2271"/>
    <w:rsid w:val="008C22F9"/>
    <w:rsid w:val="008C565B"/>
    <w:rsid w:val="008C6239"/>
    <w:rsid w:val="008C743A"/>
    <w:rsid w:val="008D0687"/>
    <w:rsid w:val="008D1EFC"/>
    <w:rsid w:val="008D26DF"/>
    <w:rsid w:val="008D5220"/>
    <w:rsid w:val="008E1413"/>
    <w:rsid w:val="008E3128"/>
    <w:rsid w:val="008E382B"/>
    <w:rsid w:val="008E5009"/>
    <w:rsid w:val="008E7BE6"/>
    <w:rsid w:val="008F028F"/>
    <w:rsid w:val="008F050C"/>
    <w:rsid w:val="008F183C"/>
    <w:rsid w:val="008F5F86"/>
    <w:rsid w:val="008F6DB3"/>
    <w:rsid w:val="009005D5"/>
    <w:rsid w:val="00901210"/>
    <w:rsid w:val="00903E5C"/>
    <w:rsid w:val="00906514"/>
    <w:rsid w:val="0090687B"/>
    <w:rsid w:val="00907E84"/>
    <w:rsid w:val="00912C45"/>
    <w:rsid w:val="00912F3B"/>
    <w:rsid w:val="00912F79"/>
    <w:rsid w:val="0091517F"/>
    <w:rsid w:val="00916EEB"/>
    <w:rsid w:val="00917B91"/>
    <w:rsid w:val="0092107E"/>
    <w:rsid w:val="0092479C"/>
    <w:rsid w:val="00926201"/>
    <w:rsid w:val="00926B0F"/>
    <w:rsid w:val="00926C17"/>
    <w:rsid w:val="00927825"/>
    <w:rsid w:val="009279A0"/>
    <w:rsid w:val="00927CBF"/>
    <w:rsid w:val="00927D79"/>
    <w:rsid w:val="0093038C"/>
    <w:rsid w:val="00931007"/>
    <w:rsid w:val="00931A2C"/>
    <w:rsid w:val="009328C7"/>
    <w:rsid w:val="009340AA"/>
    <w:rsid w:val="00936108"/>
    <w:rsid w:val="00936479"/>
    <w:rsid w:val="0093680F"/>
    <w:rsid w:val="00940A33"/>
    <w:rsid w:val="009430A4"/>
    <w:rsid w:val="009519FA"/>
    <w:rsid w:val="009548DD"/>
    <w:rsid w:val="00954A64"/>
    <w:rsid w:val="00954A9C"/>
    <w:rsid w:val="00956B81"/>
    <w:rsid w:val="00957D29"/>
    <w:rsid w:val="00957F83"/>
    <w:rsid w:val="00960334"/>
    <w:rsid w:val="009606CA"/>
    <w:rsid w:val="009618B7"/>
    <w:rsid w:val="009649A1"/>
    <w:rsid w:val="00964BFE"/>
    <w:rsid w:val="009655A4"/>
    <w:rsid w:val="00966ADE"/>
    <w:rsid w:val="009675FA"/>
    <w:rsid w:val="00970106"/>
    <w:rsid w:val="009701B3"/>
    <w:rsid w:val="00971D54"/>
    <w:rsid w:val="009722E0"/>
    <w:rsid w:val="00973AB8"/>
    <w:rsid w:val="00976796"/>
    <w:rsid w:val="00977E12"/>
    <w:rsid w:val="00983143"/>
    <w:rsid w:val="009848F5"/>
    <w:rsid w:val="00984EA4"/>
    <w:rsid w:val="009850D3"/>
    <w:rsid w:val="00987446"/>
    <w:rsid w:val="0098744E"/>
    <w:rsid w:val="0098783E"/>
    <w:rsid w:val="009903B4"/>
    <w:rsid w:val="00990530"/>
    <w:rsid w:val="009924EA"/>
    <w:rsid w:val="00992FA7"/>
    <w:rsid w:val="0099517B"/>
    <w:rsid w:val="00995B67"/>
    <w:rsid w:val="009A05FD"/>
    <w:rsid w:val="009A0CCD"/>
    <w:rsid w:val="009A1011"/>
    <w:rsid w:val="009A2553"/>
    <w:rsid w:val="009A2BD6"/>
    <w:rsid w:val="009A339B"/>
    <w:rsid w:val="009A6553"/>
    <w:rsid w:val="009A799C"/>
    <w:rsid w:val="009B02F2"/>
    <w:rsid w:val="009B0AAE"/>
    <w:rsid w:val="009B150E"/>
    <w:rsid w:val="009B1EBC"/>
    <w:rsid w:val="009B2B69"/>
    <w:rsid w:val="009B469C"/>
    <w:rsid w:val="009B5C88"/>
    <w:rsid w:val="009B634B"/>
    <w:rsid w:val="009B73B1"/>
    <w:rsid w:val="009B7755"/>
    <w:rsid w:val="009B7C1E"/>
    <w:rsid w:val="009C0316"/>
    <w:rsid w:val="009C134F"/>
    <w:rsid w:val="009C2D94"/>
    <w:rsid w:val="009C328A"/>
    <w:rsid w:val="009C38B7"/>
    <w:rsid w:val="009C3ADC"/>
    <w:rsid w:val="009C51BB"/>
    <w:rsid w:val="009D19E4"/>
    <w:rsid w:val="009D3F1E"/>
    <w:rsid w:val="009D4B0F"/>
    <w:rsid w:val="009D5C58"/>
    <w:rsid w:val="009D68DC"/>
    <w:rsid w:val="009D6B50"/>
    <w:rsid w:val="009E045C"/>
    <w:rsid w:val="009E0ABA"/>
    <w:rsid w:val="009E1244"/>
    <w:rsid w:val="009E13B5"/>
    <w:rsid w:val="009E1618"/>
    <w:rsid w:val="009E24F1"/>
    <w:rsid w:val="009E3A38"/>
    <w:rsid w:val="009E6FF4"/>
    <w:rsid w:val="009E7871"/>
    <w:rsid w:val="009F1EC9"/>
    <w:rsid w:val="009F39C7"/>
    <w:rsid w:val="009F4449"/>
    <w:rsid w:val="009F55D7"/>
    <w:rsid w:val="009F5863"/>
    <w:rsid w:val="009F6FD7"/>
    <w:rsid w:val="009F74C7"/>
    <w:rsid w:val="00A01CBA"/>
    <w:rsid w:val="00A024BB"/>
    <w:rsid w:val="00A02B20"/>
    <w:rsid w:val="00A02DE2"/>
    <w:rsid w:val="00A02EFD"/>
    <w:rsid w:val="00A04E34"/>
    <w:rsid w:val="00A119B5"/>
    <w:rsid w:val="00A14C95"/>
    <w:rsid w:val="00A15466"/>
    <w:rsid w:val="00A15C30"/>
    <w:rsid w:val="00A20012"/>
    <w:rsid w:val="00A217E1"/>
    <w:rsid w:val="00A217F5"/>
    <w:rsid w:val="00A256FE"/>
    <w:rsid w:val="00A306B1"/>
    <w:rsid w:val="00A3211A"/>
    <w:rsid w:val="00A33D39"/>
    <w:rsid w:val="00A34690"/>
    <w:rsid w:val="00A36102"/>
    <w:rsid w:val="00A36C18"/>
    <w:rsid w:val="00A40CBB"/>
    <w:rsid w:val="00A410DA"/>
    <w:rsid w:val="00A42C2E"/>
    <w:rsid w:val="00A4304D"/>
    <w:rsid w:val="00A44FC8"/>
    <w:rsid w:val="00A47C00"/>
    <w:rsid w:val="00A50EB6"/>
    <w:rsid w:val="00A51C3D"/>
    <w:rsid w:val="00A51C9A"/>
    <w:rsid w:val="00A539A2"/>
    <w:rsid w:val="00A539F7"/>
    <w:rsid w:val="00A55860"/>
    <w:rsid w:val="00A55B22"/>
    <w:rsid w:val="00A56DBD"/>
    <w:rsid w:val="00A56E3E"/>
    <w:rsid w:val="00A60DBE"/>
    <w:rsid w:val="00A63FFF"/>
    <w:rsid w:val="00A64760"/>
    <w:rsid w:val="00A6686B"/>
    <w:rsid w:val="00A67B48"/>
    <w:rsid w:val="00A702BF"/>
    <w:rsid w:val="00A708AD"/>
    <w:rsid w:val="00A7272D"/>
    <w:rsid w:val="00A72865"/>
    <w:rsid w:val="00A734C3"/>
    <w:rsid w:val="00A73BF5"/>
    <w:rsid w:val="00A73C23"/>
    <w:rsid w:val="00A73C68"/>
    <w:rsid w:val="00A74671"/>
    <w:rsid w:val="00A75282"/>
    <w:rsid w:val="00A75773"/>
    <w:rsid w:val="00A75B80"/>
    <w:rsid w:val="00A76DA2"/>
    <w:rsid w:val="00A77782"/>
    <w:rsid w:val="00A809C0"/>
    <w:rsid w:val="00A8271B"/>
    <w:rsid w:val="00A854E4"/>
    <w:rsid w:val="00A86DB6"/>
    <w:rsid w:val="00A9368F"/>
    <w:rsid w:val="00A959AB"/>
    <w:rsid w:val="00AA1378"/>
    <w:rsid w:val="00AA2ADF"/>
    <w:rsid w:val="00AA2BFE"/>
    <w:rsid w:val="00AA3623"/>
    <w:rsid w:val="00AA471B"/>
    <w:rsid w:val="00AA567C"/>
    <w:rsid w:val="00AA7B03"/>
    <w:rsid w:val="00AB04F1"/>
    <w:rsid w:val="00AB2294"/>
    <w:rsid w:val="00AB52B1"/>
    <w:rsid w:val="00AB551D"/>
    <w:rsid w:val="00AB5844"/>
    <w:rsid w:val="00AB7243"/>
    <w:rsid w:val="00AB7622"/>
    <w:rsid w:val="00AB7626"/>
    <w:rsid w:val="00AC0650"/>
    <w:rsid w:val="00AC1064"/>
    <w:rsid w:val="00AC222F"/>
    <w:rsid w:val="00AC2322"/>
    <w:rsid w:val="00AC2B91"/>
    <w:rsid w:val="00AC3364"/>
    <w:rsid w:val="00AC4577"/>
    <w:rsid w:val="00AC489F"/>
    <w:rsid w:val="00AC67BA"/>
    <w:rsid w:val="00AC6AC6"/>
    <w:rsid w:val="00AC72A1"/>
    <w:rsid w:val="00AC7B8E"/>
    <w:rsid w:val="00AC7ED3"/>
    <w:rsid w:val="00AC7F60"/>
    <w:rsid w:val="00AD257F"/>
    <w:rsid w:val="00AD7E93"/>
    <w:rsid w:val="00AE0791"/>
    <w:rsid w:val="00AE13B3"/>
    <w:rsid w:val="00AE4EB2"/>
    <w:rsid w:val="00AE6193"/>
    <w:rsid w:val="00AE6F83"/>
    <w:rsid w:val="00AF3D1B"/>
    <w:rsid w:val="00AF4B4F"/>
    <w:rsid w:val="00AF6730"/>
    <w:rsid w:val="00AF718D"/>
    <w:rsid w:val="00B00B7C"/>
    <w:rsid w:val="00B02959"/>
    <w:rsid w:val="00B02D3D"/>
    <w:rsid w:val="00B03152"/>
    <w:rsid w:val="00B03264"/>
    <w:rsid w:val="00B0337C"/>
    <w:rsid w:val="00B04E46"/>
    <w:rsid w:val="00B11E43"/>
    <w:rsid w:val="00B12599"/>
    <w:rsid w:val="00B15DE1"/>
    <w:rsid w:val="00B16095"/>
    <w:rsid w:val="00B16458"/>
    <w:rsid w:val="00B17E51"/>
    <w:rsid w:val="00B2107B"/>
    <w:rsid w:val="00B2196E"/>
    <w:rsid w:val="00B223BA"/>
    <w:rsid w:val="00B2312D"/>
    <w:rsid w:val="00B2338B"/>
    <w:rsid w:val="00B233ED"/>
    <w:rsid w:val="00B23A7F"/>
    <w:rsid w:val="00B248B5"/>
    <w:rsid w:val="00B263F5"/>
    <w:rsid w:val="00B27A42"/>
    <w:rsid w:val="00B27C26"/>
    <w:rsid w:val="00B27E95"/>
    <w:rsid w:val="00B3051E"/>
    <w:rsid w:val="00B3187C"/>
    <w:rsid w:val="00B34715"/>
    <w:rsid w:val="00B3637A"/>
    <w:rsid w:val="00B36AFC"/>
    <w:rsid w:val="00B36CED"/>
    <w:rsid w:val="00B418B1"/>
    <w:rsid w:val="00B42A03"/>
    <w:rsid w:val="00B44970"/>
    <w:rsid w:val="00B44B2B"/>
    <w:rsid w:val="00B4522D"/>
    <w:rsid w:val="00B4651F"/>
    <w:rsid w:val="00B47044"/>
    <w:rsid w:val="00B50C01"/>
    <w:rsid w:val="00B5113B"/>
    <w:rsid w:val="00B513A0"/>
    <w:rsid w:val="00B54B79"/>
    <w:rsid w:val="00B61A74"/>
    <w:rsid w:val="00B62B41"/>
    <w:rsid w:val="00B62C72"/>
    <w:rsid w:val="00B650B6"/>
    <w:rsid w:val="00B6576B"/>
    <w:rsid w:val="00B709B0"/>
    <w:rsid w:val="00B709B9"/>
    <w:rsid w:val="00B70AAB"/>
    <w:rsid w:val="00B71DFB"/>
    <w:rsid w:val="00B72224"/>
    <w:rsid w:val="00B725E4"/>
    <w:rsid w:val="00B72E20"/>
    <w:rsid w:val="00B73818"/>
    <w:rsid w:val="00B75A07"/>
    <w:rsid w:val="00B75A89"/>
    <w:rsid w:val="00B77C4B"/>
    <w:rsid w:val="00B77CD0"/>
    <w:rsid w:val="00B85180"/>
    <w:rsid w:val="00B8703C"/>
    <w:rsid w:val="00B87BAF"/>
    <w:rsid w:val="00B93593"/>
    <w:rsid w:val="00B93D29"/>
    <w:rsid w:val="00B95288"/>
    <w:rsid w:val="00B96419"/>
    <w:rsid w:val="00BA1B2C"/>
    <w:rsid w:val="00BA335B"/>
    <w:rsid w:val="00BA448B"/>
    <w:rsid w:val="00BA5042"/>
    <w:rsid w:val="00BA6756"/>
    <w:rsid w:val="00BB026E"/>
    <w:rsid w:val="00BB0858"/>
    <w:rsid w:val="00BB158B"/>
    <w:rsid w:val="00BB2F11"/>
    <w:rsid w:val="00BB3297"/>
    <w:rsid w:val="00BB3F55"/>
    <w:rsid w:val="00BC0034"/>
    <w:rsid w:val="00BC0731"/>
    <w:rsid w:val="00BC1A56"/>
    <w:rsid w:val="00BC3B51"/>
    <w:rsid w:val="00BC77A8"/>
    <w:rsid w:val="00BC7A92"/>
    <w:rsid w:val="00BC7F89"/>
    <w:rsid w:val="00BD0625"/>
    <w:rsid w:val="00BD1C66"/>
    <w:rsid w:val="00BD2815"/>
    <w:rsid w:val="00BD5B64"/>
    <w:rsid w:val="00BD67B5"/>
    <w:rsid w:val="00BD68A1"/>
    <w:rsid w:val="00BD7606"/>
    <w:rsid w:val="00BE1F30"/>
    <w:rsid w:val="00BE2979"/>
    <w:rsid w:val="00BE2A60"/>
    <w:rsid w:val="00BE6C32"/>
    <w:rsid w:val="00BE6F94"/>
    <w:rsid w:val="00BE7F6C"/>
    <w:rsid w:val="00BF08C2"/>
    <w:rsid w:val="00BF1036"/>
    <w:rsid w:val="00BF1820"/>
    <w:rsid w:val="00BF1AC9"/>
    <w:rsid w:val="00BF240D"/>
    <w:rsid w:val="00BF2ED7"/>
    <w:rsid w:val="00BF4057"/>
    <w:rsid w:val="00BF50A2"/>
    <w:rsid w:val="00BF7B8F"/>
    <w:rsid w:val="00BF7CF6"/>
    <w:rsid w:val="00C00348"/>
    <w:rsid w:val="00C00ECB"/>
    <w:rsid w:val="00C016D8"/>
    <w:rsid w:val="00C03F74"/>
    <w:rsid w:val="00C0589C"/>
    <w:rsid w:val="00C06552"/>
    <w:rsid w:val="00C07D36"/>
    <w:rsid w:val="00C10220"/>
    <w:rsid w:val="00C10C31"/>
    <w:rsid w:val="00C1212E"/>
    <w:rsid w:val="00C13076"/>
    <w:rsid w:val="00C1555C"/>
    <w:rsid w:val="00C15D72"/>
    <w:rsid w:val="00C17B28"/>
    <w:rsid w:val="00C2075E"/>
    <w:rsid w:val="00C20C30"/>
    <w:rsid w:val="00C20DDF"/>
    <w:rsid w:val="00C21DE4"/>
    <w:rsid w:val="00C23D79"/>
    <w:rsid w:val="00C24708"/>
    <w:rsid w:val="00C259B4"/>
    <w:rsid w:val="00C27518"/>
    <w:rsid w:val="00C27CB6"/>
    <w:rsid w:val="00C31683"/>
    <w:rsid w:val="00C3433A"/>
    <w:rsid w:val="00C349C9"/>
    <w:rsid w:val="00C3561D"/>
    <w:rsid w:val="00C36614"/>
    <w:rsid w:val="00C36F3C"/>
    <w:rsid w:val="00C42843"/>
    <w:rsid w:val="00C47BD5"/>
    <w:rsid w:val="00C52E42"/>
    <w:rsid w:val="00C540BC"/>
    <w:rsid w:val="00C54CA8"/>
    <w:rsid w:val="00C55ACB"/>
    <w:rsid w:val="00C55D10"/>
    <w:rsid w:val="00C567EA"/>
    <w:rsid w:val="00C61E57"/>
    <w:rsid w:val="00C62849"/>
    <w:rsid w:val="00C63DCB"/>
    <w:rsid w:val="00C65405"/>
    <w:rsid w:val="00C658A6"/>
    <w:rsid w:val="00C6654A"/>
    <w:rsid w:val="00C666F1"/>
    <w:rsid w:val="00C709DB"/>
    <w:rsid w:val="00C7388F"/>
    <w:rsid w:val="00C73EB1"/>
    <w:rsid w:val="00C74946"/>
    <w:rsid w:val="00C75FC7"/>
    <w:rsid w:val="00C76F06"/>
    <w:rsid w:val="00C77093"/>
    <w:rsid w:val="00C80177"/>
    <w:rsid w:val="00C807D5"/>
    <w:rsid w:val="00C817B2"/>
    <w:rsid w:val="00C8195B"/>
    <w:rsid w:val="00C84327"/>
    <w:rsid w:val="00C85253"/>
    <w:rsid w:val="00C865F3"/>
    <w:rsid w:val="00C86AD4"/>
    <w:rsid w:val="00C90569"/>
    <w:rsid w:val="00C90805"/>
    <w:rsid w:val="00C919E3"/>
    <w:rsid w:val="00C931AA"/>
    <w:rsid w:val="00C946E5"/>
    <w:rsid w:val="00C94A62"/>
    <w:rsid w:val="00C958B7"/>
    <w:rsid w:val="00C96AE9"/>
    <w:rsid w:val="00CA02E7"/>
    <w:rsid w:val="00CA487D"/>
    <w:rsid w:val="00CA5585"/>
    <w:rsid w:val="00CA64D7"/>
    <w:rsid w:val="00CB02E9"/>
    <w:rsid w:val="00CB2E63"/>
    <w:rsid w:val="00CB4FE4"/>
    <w:rsid w:val="00CB7F98"/>
    <w:rsid w:val="00CC0D10"/>
    <w:rsid w:val="00CC21F8"/>
    <w:rsid w:val="00CC2982"/>
    <w:rsid w:val="00CC6648"/>
    <w:rsid w:val="00CC6DC9"/>
    <w:rsid w:val="00CC7586"/>
    <w:rsid w:val="00CD1151"/>
    <w:rsid w:val="00CD2010"/>
    <w:rsid w:val="00CD36E6"/>
    <w:rsid w:val="00CD41C5"/>
    <w:rsid w:val="00CD496E"/>
    <w:rsid w:val="00CD4A8C"/>
    <w:rsid w:val="00CD514E"/>
    <w:rsid w:val="00CD6378"/>
    <w:rsid w:val="00CD73DC"/>
    <w:rsid w:val="00CE03A5"/>
    <w:rsid w:val="00CE15DE"/>
    <w:rsid w:val="00CE1DD6"/>
    <w:rsid w:val="00CE25BE"/>
    <w:rsid w:val="00CE3CC6"/>
    <w:rsid w:val="00CE63BF"/>
    <w:rsid w:val="00CF1141"/>
    <w:rsid w:val="00CF24D9"/>
    <w:rsid w:val="00CF3C17"/>
    <w:rsid w:val="00CF664E"/>
    <w:rsid w:val="00CF669A"/>
    <w:rsid w:val="00CF66C2"/>
    <w:rsid w:val="00CF6D52"/>
    <w:rsid w:val="00CF7226"/>
    <w:rsid w:val="00D0124B"/>
    <w:rsid w:val="00D01261"/>
    <w:rsid w:val="00D02440"/>
    <w:rsid w:val="00D03CD9"/>
    <w:rsid w:val="00D04425"/>
    <w:rsid w:val="00D05059"/>
    <w:rsid w:val="00D06657"/>
    <w:rsid w:val="00D075B3"/>
    <w:rsid w:val="00D1071F"/>
    <w:rsid w:val="00D11F78"/>
    <w:rsid w:val="00D13518"/>
    <w:rsid w:val="00D1578D"/>
    <w:rsid w:val="00D161B0"/>
    <w:rsid w:val="00D20B9A"/>
    <w:rsid w:val="00D2141D"/>
    <w:rsid w:val="00D214BF"/>
    <w:rsid w:val="00D21B7C"/>
    <w:rsid w:val="00D228DC"/>
    <w:rsid w:val="00D236E3"/>
    <w:rsid w:val="00D262DB"/>
    <w:rsid w:val="00D26556"/>
    <w:rsid w:val="00D278D2"/>
    <w:rsid w:val="00D30559"/>
    <w:rsid w:val="00D33D28"/>
    <w:rsid w:val="00D34738"/>
    <w:rsid w:val="00D36734"/>
    <w:rsid w:val="00D36E05"/>
    <w:rsid w:val="00D4016B"/>
    <w:rsid w:val="00D41AB3"/>
    <w:rsid w:val="00D423E9"/>
    <w:rsid w:val="00D42A95"/>
    <w:rsid w:val="00D43494"/>
    <w:rsid w:val="00D443CF"/>
    <w:rsid w:val="00D46D6F"/>
    <w:rsid w:val="00D55AB4"/>
    <w:rsid w:val="00D569FC"/>
    <w:rsid w:val="00D56FF7"/>
    <w:rsid w:val="00D606C5"/>
    <w:rsid w:val="00D60B04"/>
    <w:rsid w:val="00D65819"/>
    <w:rsid w:val="00D66C5A"/>
    <w:rsid w:val="00D67678"/>
    <w:rsid w:val="00D711A3"/>
    <w:rsid w:val="00D71935"/>
    <w:rsid w:val="00D71D10"/>
    <w:rsid w:val="00D72E2C"/>
    <w:rsid w:val="00D73864"/>
    <w:rsid w:val="00D75DA2"/>
    <w:rsid w:val="00D8344F"/>
    <w:rsid w:val="00D83C42"/>
    <w:rsid w:val="00D83DC4"/>
    <w:rsid w:val="00D846A3"/>
    <w:rsid w:val="00D864F1"/>
    <w:rsid w:val="00D86D3E"/>
    <w:rsid w:val="00D8796A"/>
    <w:rsid w:val="00D90060"/>
    <w:rsid w:val="00D90994"/>
    <w:rsid w:val="00D91E59"/>
    <w:rsid w:val="00D923CE"/>
    <w:rsid w:val="00D94575"/>
    <w:rsid w:val="00D9464F"/>
    <w:rsid w:val="00D952FC"/>
    <w:rsid w:val="00D96240"/>
    <w:rsid w:val="00D97C8F"/>
    <w:rsid w:val="00DA183D"/>
    <w:rsid w:val="00DA23B6"/>
    <w:rsid w:val="00DA7167"/>
    <w:rsid w:val="00DB00C5"/>
    <w:rsid w:val="00DB13FB"/>
    <w:rsid w:val="00DB14D8"/>
    <w:rsid w:val="00DB2252"/>
    <w:rsid w:val="00DB22FC"/>
    <w:rsid w:val="00DB2CC7"/>
    <w:rsid w:val="00DB3D74"/>
    <w:rsid w:val="00DB40CE"/>
    <w:rsid w:val="00DB6961"/>
    <w:rsid w:val="00DB6CA5"/>
    <w:rsid w:val="00DB75EB"/>
    <w:rsid w:val="00DC1E16"/>
    <w:rsid w:val="00DC2487"/>
    <w:rsid w:val="00DC34F3"/>
    <w:rsid w:val="00DC4340"/>
    <w:rsid w:val="00DC450A"/>
    <w:rsid w:val="00DC4F14"/>
    <w:rsid w:val="00DC5076"/>
    <w:rsid w:val="00DC51A9"/>
    <w:rsid w:val="00DC5985"/>
    <w:rsid w:val="00DC6B59"/>
    <w:rsid w:val="00DC6C75"/>
    <w:rsid w:val="00DD0E28"/>
    <w:rsid w:val="00DD1576"/>
    <w:rsid w:val="00DD271C"/>
    <w:rsid w:val="00DD468B"/>
    <w:rsid w:val="00DD536E"/>
    <w:rsid w:val="00DD66B3"/>
    <w:rsid w:val="00DD7FD7"/>
    <w:rsid w:val="00DE45E9"/>
    <w:rsid w:val="00DE4E9D"/>
    <w:rsid w:val="00DE5784"/>
    <w:rsid w:val="00DE793B"/>
    <w:rsid w:val="00DE7CFF"/>
    <w:rsid w:val="00DF085B"/>
    <w:rsid w:val="00DF42A8"/>
    <w:rsid w:val="00DF50DE"/>
    <w:rsid w:val="00DF54BC"/>
    <w:rsid w:val="00E007E1"/>
    <w:rsid w:val="00E02081"/>
    <w:rsid w:val="00E045B8"/>
    <w:rsid w:val="00E0473F"/>
    <w:rsid w:val="00E065D6"/>
    <w:rsid w:val="00E065FD"/>
    <w:rsid w:val="00E06C6F"/>
    <w:rsid w:val="00E123D4"/>
    <w:rsid w:val="00E1331F"/>
    <w:rsid w:val="00E138EE"/>
    <w:rsid w:val="00E13D67"/>
    <w:rsid w:val="00E141B3"/>
    <w:rsid w:val="00E14E27"/>
    <w:rsid w:val="00E16277"/>
    <w:rsid w:val="00E17F56"/>
    <w:rsid w:val="00E202A4"/>
    <w:rsid w:val="00E21400"/>
    <w:rsid w:val="00E21AAF"/>
    <w:rsid w:val="00E2294A"/>
    <w:rsid w:val="00E26B90"/>
    <w:rsid w:val="00E26C13"/>
    <w:rsid w:val="00E27504"/>
    <w:rsid w:val="00E31972"/>
    <w:rsid w:val="00E31FA9"/>
    <w:rsid w:val="00E3255A"/>
    <w:rsid w:val="00E33C76"/>
    <w:rsid w:val="00E33EF6"/>
    <w:rsid w:val="00E34F95"/>
    <w:rsid w:val="00E36CD2"/>
    <w:rsid w:val="00E36D60"/>
    <w:rsid w:val="00E36E23"/>
    <w:rsid w:val="00E37DAD"/>
    <w:rsid w:val="00E40B0A"/>
    <w:rsid w:val="00E41CF7"/>
    <w:rsid w:val="00E42F8F"/>
    <w:rsid w:val="00E525F8"/>
    <w:rsid w:val="00E53CD3"/>
    <w:rsid w:val="00E53FFB"/>
    <w:rsid w:val="00E55C6A"/>
    <w:rsid w:val="00E60DD8"/>
    <w:rsid w:val="00E60EEF"/>
    <w:rsid w:val="00E615B5"/>
    <w:rsid w:val="00E62F7B"/>
    <w:rsid w:val="00E639B7"/>
    <w:rsid w:val="00E63EFF"/>
    <w:rsid w:val="00E64CA3"/>
    <w:rsid w:val="00E72660"/>
    <w:rsid w:val="00E74631"/>
    <w:rsid w:val="00E754DC"/>
    <w:rsid w:val="00E76F60"/>
    <w:rsid w:val="00E8385B"/>
    <w:rsid w:val="00E858F5"/>
    <w:rsid w:val="00E915DE"/>
    <w:rsid w:val="00E92282"/>
    <w:rsid w:val="00E9341F"/>
    <w:rsid w:val="00E94352"/>
    <w:rsid w:val="00E94EF4"/>
    <w:rsid w:val="00EA17FD"/>
    <w:rsid w:val="00EA2609"/>
    <w:rsid w:val="00EA3C76"/>
    <w:rsid w:val="00EA421C"/>
    <w:rsid w:val="00EA4AA5"/>
    <w:rsid w:val="00EA4B31"/>
    <w:rsid w:val="00EA7E22"/>
    <w:rsid w:val="00EB0BF9"/>
    <w:rsid w:val="00EB1D52"/>
    <w:rsid w:val="00EB3931"/>
    <w:rsid w:val="00EC32B5"/>
    <w:rsid w:val="00EC347B"/>
    <w:rsid w:val="00EC37B8"/>
    <w:rsid w:val="00EC6C4A"/>
    <w:rsid w:val="00EC7C9D"/>
    <w:rsid w:val="00EC7DB7"/>
    <w:rsid w:val="00ED2099"/>
    <w:rsid w:val="00ED3D51"/>
    <w:rsid w:val="00ED4DC5"/>
    <w:rsid w:val="00ED6A85"/>
    <w:rsid w:val="00ED74CA"/>
    <w:rsid w:val="00EE10D8"/>
    <w:rsid w:val="00EE1886"/>
    <w:rsid w:val="00EE4382"/>
    <w:rsid w:val="00EE7994"/>
    <w:rsid w:val="00EF0268"/>
    <w:rsid w:val="00EF0377"/>
    <w:rsid w:val="00EF20AF"/>
    <w:rsid w:val="00EF5394"/>
    <w:rsid w:val="00EF5AF5"/>
    <w:rsid w:val="00EF6183"/>
    <w:rsid w:val="00EF7B7C"/>
    <w:rsid w:val="00F020B3"/>
    <w:rsid w:val="00F031BA"/>
    <w:rsid w:val="00F045FD"/>
    <w:rsid w:val="00F06E4D"/>
    <w:rsid w:val="00F07E5A"/>
    <w:rsid w:val="00F102B7"/>
    <w:rsid w:val="00F10B3B"/>
    <w:rsid w:val="00F13014"/>
    <w:rsid w:val="00F138D9"/>
    <w:rsid w:val="00F1609C"/>
    <w:rsid w:val="00F162F5"/>
    <w:rsid w:val="00F16E8E"/>
    <w:rsid w:val="00F17FD7"/>
    <w:rsid w:val="00F206E0"/>
    <w:rsid w:val="00F244FF"/>
    <w:rsid w:val="00F25A8D"/>
    <w:rsid w:val="00F25E31"/>
    <w:rsid w:val="00F25EE5"/>
    <w:rsid w:val="00F2680C"/>
    <w:rsid w:val="00F26EAB"/>
    <w:rsid w:val="00F27540"/>
    <w:rsid w:val="00F27968"/>
    <w:rsid w:val="00F312F4"/>
    <w:rsid w:val="00F3141B"/>
    <w:rsid w:val="00F32909"/>
    <w:rsid w:val="00F34638"/>
    <w:rsid w:val="00F418FA"/>
    <w:rsid w:val="00F42901"/>
    <w:rsid w:val="00F43ACB"/>
    <w:rsid w:val="00F44913"/>
    <w:rsid w:val="00F457AB"/>
    <w:rsid w:val="00F501E8"/>
    <w:rsid w:val="00F50282"/>
    <w:rsid w:val="00F503A8"/>
    <w:rsid w:val="00F50412"/>
    <w:rsid w:val="00F51342"/>
    <w:rsid w:val="00F51843"/>
    <w:rsid w:val="00F51BEB"/>
    <w:rsid w:val="00F52078"/>
    <w:rsid w:val="00F52876"/>
    <w:rsid w:val="00F53021"/>
    <w:rsid w:val="00F537A8"/>
    <w:rsid w:val="00F53EC6"/>
    <w:rsid w:val="00F542E9"/>
    <w:rsid w:val="00F543CC"/>
    <w:rsid w:val="00F55922"/>
    <w:rsid w:val="00F57025"/>
    <w:rsid w:val="00F60E01"/>
    <w:rsid w:val="00F6142D"/>
    <w:rsid w:val="00F6486B"/>
    <w:rsid w:val="00F66FB9"/>
    <w:rsid w:val="00F67F20"/>
    <w:rsid w:val="00F70576"/>
    <w:rsid w:val="00F7246C"/>
    <w:rsid w:val="00F72649"/>
    <w:rsid w:val="00F730A5"/>
    <w:rsid w:val="00F741E7"/>
    <w:rsid w:val="00F749AC"/>
    <w:rsid w:val="00F74AFC"/>
    <w:rsid w:val="00F74F55"/>
    <w:rsid w:val="00F765D6"/>
    <w:rsid w:val="00F7703F"/>
    <w:rsid w:val="00F77056"/>
    <w:rsid w:val="00F772E6"/>
    <w:rsid w:val="00F77FC1"/>
    <w:rsid w:val="00F8156F"/>
    <w:rsid w:val="00F8269C"/>
    <w:rsid w:val="00F833C4"/>
    <w:rsid w:val="00F83A66"/>
    <w:rsid w:val="00F8629D"/>
    <w:rsid w:val="00F879BF"/>
    <w:rsid w:val="00F879E7"/>
    <w:rsid w:val="00F9058F"/>
    <w:rsid w:val="00F908C1"/>
    <w:rsid w:val="00F912A4"/>
    <w:rsid w:val="00F91DB4"/>
    <w:rsid w:val="00F9624F"/>
    <w:rsid w:val="00F9639C"/>
    <w:rsid w:val="00F96DAD"/>
    <w:rsid w:val="00F96F4B"/>
    <w:rsid w:val="00FA0FC2"/>
    <w:rsid w:val="00FA196C"/>
    <w:rsid w:val="00FA4246"/>
    <w:rsid w:val="00FA6C52"/>
    <w:rsid w:val="00FA6C7C"/>
    <w:rsid w:val="00FA7D51"/>
    <w:rsid w:val="00FB013E"/>
    <w:rsid w:val="00FB27A3"/>
    <w:rsid w:val="00FB3D48"/>
    <w:rsid w:val="00FC07A5"/>
    <w:rsid w:val="00FC26B8"/>
    <w:rsid w:val="00FC2750"/>
    <w:rsid w:val="00FC31FA"/>
    <w:rsid w:val="00FC6227"/>
    <w:rsid w:val="00FC6362"/>
    <w:rsid w:val="00FD02B7"/>
    <w:rsid w:val="00FD0860"/>
    <w:rsid w:val="00FD1701"/>
    <w:rsid w:val="00FD1BA4"/>
    <w:rsid w:val="00FD396D"/>
    <w:rsid w:val="00FD654F"/>
    <w:rsid w:val="00FE0B04"/>
    <w:rsid w:val="00FE137B"/>
    <w:rsid w:val="00FE1A0F"/>
    <w:rsid w:val="00FE220F"/>
    <w:rsid w:val="00FE6560"/>
    <w:rsid w:val="00FE73B4"/>
    <w:rsid w:val="00FF0B2A"/>
    <w:rsid w:val="00FF38AA"/>
    <w:rsid w:val="00FF4D1B"/>
    <w:rsid w:val="00FF4E02"/>
    <w:rsid w:val="00FF6E8D"/>
    <w:rsid w:val="00FF7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D3555F"/>
  <w15:chartTrackingRefBased/>
  <w15:docId w15:val="{2D543CC5-324E-411E-95A2-E2FC695B4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B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5F0D8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92E32"/>
    <w:rPr>
      <w:color w:val="0000FF"/>
      <w:u w:val="single"/>
    </w:rPr>
  </w:style>
  <w:style w:type="character" w:styleId="FollowedHyperlink">
    <w:name w:val="FollowedHyperlink"/>
    <w:basedOn w:val="DefaultParagraphFont"/>
    <w:uiPriority w:val="99"/>
    <w:semiHidden/>
    <w:unhideWhenUsed/>
    <w:rsid w:val="00DB00C5"/>
    <w:rPr>
      <w:color w:val="954F72" w:themeColor="followedHyperlink"/>
      <w:u w:val="single"/>
    </w:rPr>
  </w:style>
  <w:style w:type="character" w:customStyle="1" w:styleId="Heading1Char">
    <w:name w:val="Heading 1 Char"/>
    <w:basedOn w:val="DefaultParagraphFont"/>
    <w:link w:val="Heading1"/>
    <w:uiPriority w:val="9"/>
    <w:rsid w:val="00BC3B51"/>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5F0D87"/>
    <w:rPr>
      <w:rFonts w:asciiTheme="majorHAnsi" w:eastAsiaTheme="majorEastAsia" w:hAnsiTheme="majorHAnsi" w:cstheme="majorBidi"/>
      <w:i/>
      <w:iCs/>
      <w:color w:val="2F5496" w:themeColor="accent1" w:themeShade="BF"/>
    </w:rPr>
  </w:style>
  <w:style w:type="character" w:customStyle="1" w:styleId="user-generated">
    <w:name w:val="user-generated"/>
    <w:basedOn w:val="DefaultParagraphFont"/>
    <w:rsid w:val="009279A0"/>
  </w:style>
  <w:style w:type="paragraph" w:styleId="NormalWeb">
    <w:name w:val="Normal (Web)"/>
    <w:basedOn w:val="Normal"/>
    <w:uiPriority w:val="99"/>
    <w:unhideWhenUsed/>
    <w:rsid w:val="00633C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33C80"/>
  </w:style>
  <w:style w:type="paragraph" w:styleId="ListParagraph">
    <w:name w:val="List Paragraph"/>
    <w:basedOn w:val="Normal"/>
    <w:uiPriority w:val="34"/>
    <w:qFormat/>
    <w:rsid w:val="008B2395"/>
    <w:pPr>
      <w:ind w:left="720"/>
      <w:contextualSpacing/>
    </w:pPr>
  </w:style>
  <w:style w:type="paragraph" w:styleId="Header">
    <w:name w:val="header"/>
    <w:basedOn w:val="Normal"/>
    <w:link w:val="HeaderChar"/>
    <w:uiPriority w:val="99"/>
    <w:unhideWhenUsed/>
    <w:rsid w:val="007554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447"/>
  </w:style>
  <w:style w:type="paragraph" w:styleId="Footer">
    <w:name w:val="footer"/>
    <w:basedOn w:val="Normal"/>
    <w:link w:val="FooterChar"/>
    <w:uiPriority w:val="99"/>
    <w:unhideWhenUsed/>
    <w:rsid w:val="007554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4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398472">
      <w:bodyDiv w:val="1"/>
      <w:marLeft w:val="0"/>
      <w:marRight w:val="0"/>
      <w:marTop w:val="0"/>
      <w:marBottom w:val="0"/>
      <w:divBdr>
        <w:top w:val="none" w:sz="0" w:space="0" w:color="auto"/>
        <w:left w:val="none" w:sz="0" w:space="0" w:color="auto"/>
        <w:bottom w:val="none" w:sz="0" w:space="0" w:color="auto"/>
        <w:right w:val="none" w:sz="0" w:space="0" w:color="auto"/>
      </w:divBdr>
    </w:div>
    <w:div w:id="650864709">
      <w:bodyDiv w:val="1"/>
      <w:marLeft w:val="0"/>
      <w:marRight w:val="0"/>
      <w:marTop w:val="0"/>
      <w:marBottom w:val="0"/>
      <w:divBdr>
        <w:top w:val="none" w:sz="0" w:space="0" w:color="auto"/>
        <w:left w:val="none" w:sz="0" w:space="0" w:color="auto"/>
        <w:bottom w:val="none" w:sz="0" w:space="0" w:color="auto"/>
        <w:right w:val="none" w:sz="0" w:space="0" w:color="auto"/>
      </w:divBdr>
    </w:div>
    <w:div w:id="1033387791">
      <w:bodyDiv w:val="1"/>
      <w:marLeft w:val="0"/>
      <w:marRight w:val="0"/>
      <w:marTop w:val="0"/>
      <w:marBottom w:val="0"/>
      <w:divBdr>
        <w:top w:val="none" w:sz="0" w:space="0" w:color="auto"/>
        <w:left w:val="none" w:sz="0" w:space="0" w:color="auto"/>
        <w:bottom w:val="none" w:sz="0" w:space="0" w:color="auto"/>
        <w:right w:val="none" w:sz="0" w:space="0" w:color="auto"/>
      </w:divBdr>
    </w:div>
    <w:div w:id="1114254933">
      <w:bodyDiv w:val="1"/>
      <w:marLeft w:val="0"/>
      <w:marRight w:val="0"/>
      <w:marTop w:val="0"/>
      <w:marBottom w:val="0"/>
      <w:divBdr>
        <w:top w:val="none" w:sz="0" w:space="0" w:color="auto"/>
        <w:left w:val="none" w:sz="0" w:space="0" w:color="auto"/>
        <w:bottom w:val="none" w:sz="0" w:space="0" w:color="auto"/>
        <w:right w:val="none" w:sz="0" w:space="0" w:color="auto"/>
      </w:divBdr>
    </w:div>
    <w:div w:id="1272782857">
      <w:bodyDiv w:val="1"/>
      <w:marLeft w:val="0"/>
      <w:marRight w:val="0"/>
      <w:marTop w:val="0"/>
      <w:marBottom w:val="0"/>
      <w:divBdr>
        <w:top w:val="none" w:sz="0" w:space="0" w:color="auto"/>
        <w:left w:val="none" w:sz="0" w:space="0" w:color="auto"/>
        <w:bottom w:val="none" w:sz="0" w:space="0" w:color="auto"/>
        <w:right w:val="none" w:sz="0" w:space="0" w:color="auto"/>
      </w:divBdr>
    </w:div>
    <w:div w:id="1428961240">
      <w:bodyDiv w:val="1"/>
      <w:marLeft w:val="0"/>
      <w:marRight w:val="0"/>
      <w:marTop w:val="0"/>
      <w:marBottom w:val="0"/>
      <w:divBdr>
        <w:top w:val="none" w:sz="0" w:space="0" w:color="auto"/>
        <w:left w:val="none" w:sz="0" w:space="0" w:color="auto"/>
        <w:bottom w:val="none" w:sz="0" w:space="0" w:color="auto"/>
        <w:right w:val="none" w:sz="0" w:space="0" w:color="auto"/>
      </w:divBdr>
    </w:div>
    <w:div w:id="1597129152">
      <w:bodyDiv w:val="1"/>
      <w:marLeft w:val="0"/>
      <w:marRight w:val="0"/>
      <w:marTop w:val="0"/>
      <w:marBottom w:val="0"/>
      <w:divBdr>
        <w:top w:val="none" w:sz="0" w:space="0" w:color="auto"/>
        <w:left w:val="none" w:sz="0" w:space="0" w:color="auto"/>
        <w:bottom w:val="none" w:sz="0" w:space="0" w:color="auto"/>
        <w:right w:val="none" w:sz="0" w:space="0" w:color="auto"/>
      </w:divBdr>
      <w:divsChild>
        <w:div w:id="561258171">
          <w:marLeft w:val="0"/>
          <w:marRight w:val="0"/>
          <w:marTop w:val="0"/>
          <w:marBottom w:val="0"/>
          <w:divBdr>
            <w:top w:val="none" w:sz="0" w:space="0" w:color="auto"/>
            <w:left w:val="none" w:sz="0" w:space="0" w:color="auto"/>
            <w:bottom w:val="none" w:sz="0" w:space="0" w:color="auto"/>
            <w:right w:val="none" w:sz="0" w:space="0" w:color="auto"/>
          </w:divBdr>
        </w:div>
        <w:div w:id="1923220292">
          <w:marLeft w:val="0"/>
          <w:marRight w:val="0"/>
          <w:marTop w:val="0"/>
          <w:marBottom w:val="0"/>
          <w:divBdr>
            <w:top w:val="none" w:sz="0" w:space="0" w:color="auto"/>
            <w:left w:val="none" w:sz="0" w:space="0" w:color="auto"/>
            <w:bottom w:val="none" w:sz="0" w:space="0" w:color="auto"/>
            <w:right w:val="none" w:sz="0" w:space="0" w:color="auto"/>
          </w:divBdr>
        </w:div>
        <w:div w:id="1372076316">
          <w:marLeft w:val="0"/>
          <w:marRight w:val="0"/>
          <w:marTop w:val="0"/>
          <w:marBottom w:val="0"/>
          <w:divBdr>
            <w:top w:val="none" w:sz="0" w:space="0" w:color="auto"/>
            <w:left w:val="none" w:sz="0" w:space="0" w:color="auto"/>
            <w:bottom w:val="none" w:sz="0" w:space="0" w:color="auto"/>
            <w:right w:val="none" w:sz="0" w:space="0" w:color="auto"/>
          </w:divBdr>
        </w:div>
        <w:div w:id="53353490">
          <w:marLeft w:val="0"/>
          <w:marRight w:val="0"/>
          <w:marTop w:val="0"/>
          <w:marBottom w:val="0"/>
          <w:divBdr>
            <w:top w:val="none" w:sz="0" w:space="0" w:color="auto"/>
            <w:left w:val="none" w:sz="0" w:space="0" w:color="auto"/>
            <w:bottom w:val="none" w:sz="0" w:space="0" w:color="auto"/>
            <w:right w:val="none" w:sz="0" w:space="0" w:color="auto"/>
          </w:divBdr>
        </w:div>
        <w:div w:id="1641032725">
          <w:marLeft w:val="0"/>
          <w:marRight w:val="0"/>
          <w:marTop w:val="0"/>
          <w:marBottom w:val="0"/>
          <w:divBdr>
            <w:top w:val="none" w:sz="0" w:space="0" w:color="auto"/>
            <w:left w:val="none" w:sz="0" w:space="0" w:color="auto"/>
            <w:bottom w:val="none" w:sz="0" w:space="0" w:color="auto"/>
            <w:right w:val="none" w:sz="0" w:space="0" w:color="auto"/>
          </w:divBdr>
        </w:div>
        <w:div w:id="786630468">
          <w:marLeft w:val="0"/>
          <w:marRight w:val="0"/>
          <w:marTop w:val="0"/>
          <w:marBottom w:val="0"/>
          <w:divBdr>
            <w:top w:val="none" w:sz="0" w:space="0" w:color="auto"/>
            <w:left w:val="none" w:sz="0" w:space="0" w:color="auto"/>
            <w:bottom w:val="none" w:sz="0" w:space="0" w:color="auto"/>
            <w:right w:val="none" w:sz="0" w:space="0" w:color="auto"/>
          </w:divBdr>
        </w:div>
        <w:div w:id="1046249450">
          <w:marLeft w:val="0"/>
          <w:marRight w:val="0"/>
          <w:marTop w:val="0"/>
          <w:marBottom w:val="0"/>
          <w:divBdr>
            <w:top w:val="none" w:sz="0" w:space="0" w:color="auto"/>
            <w:left w:val="none" w:sz="0" w:space="0" w:color="auto"/>
            <w:bottom w:val="none" w:sz="0" w:space="0" w:color="auto"/>
            <w:right w:val="none" w:sz="0" w:space="0" w:color="auto"/>
          </w:divBdr>
        </w:div>
        <w:div w:id="1801875987">
          <w:marLeft w:val="0"/>
          <w:marRight w:val="0"/>
          <w:marTop w:val="0"/>
          <w:marBottom w:val="0"/>
          <w:divBdr>
            <w:top w:val="none" w:sz="0" w:space="0" w:color="auto"/>
            <w:left w:val="none" w:sz="0" w:space="0" w:color="auto"/>
            <w:bottom w:val="none" w:sz="0" w:space="0" w:color="auto"/>
            <w:right w:val="none" w:sz="0" w:space="0" w:color="auto"/>
          </w:divBdr>
        </w:div>
        <w:div w:id="1836216750">
          <w:marLeft w:val="0"/>
          <w:marRight w:val="0"/>
          <w:marTop w:val="0"/>
          <w:marBottom w:val="0"/>
          <w:divBdr>
            <w:top w:val="none" w:sz="0" w:space="0" w:color="auto"/>
            <w:left w:val="none" w:sz="0" w:space="0" w:color="auto"/>
            <w:bottom w:val="none" w:sz="0" w:space="0" w:color="auto"/>
            <w:right w:val="none" w:sz="0" w:space="0" w:color="auto"/>
          </w:divBdr>
        </w:div>
        <w:div w:id="1320113534">
          <w:marLeft w:val="0"/>
          <w:marRight w:val="0"/>
          <w:marTop w:val="0"/>
          <w:marBottom w:val="0"/>
          <w:divBdr>
            <w:top w:val="none" w:sz="0" w:space="0" w:color="auto"/>
            <w:left w:val="none" w:sz="0" w:space="0" w:color="auto"/>
            <w:bottom w:val="none" w:sz="0" w:space="0" w:color="auto"/>
            <w:right w:val="none" w:sz="0" w:space="0" w:color="auto"/>
          </w:divBdr>
        </w:div>
      </w:divsChild>
    </w:div>
    <w:div w:id="1942757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65F93-826B-4A04-8985-B206E220E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22</Pages>
  <Words>6062</Words>
  <Characters>34560</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Fordyce</dc:creator>
  <cp:keywords/>
  <dc:description/>
  <cp:lastModifiedBy>Ian Fordyce</cp:lastModifiedBy>
  <cp:revision>19</cp:revision>
  <dcterms:created xsi:type="dcterms:W3CDTF">2022-12-16T19:11:00Z</dcterms:created>
  <dcterms:modified xsi:type="dcterms:W3CDTF">2022-12-16T23:49:00Z</dcterms:modified>
</cp:coreProperties>
</file>